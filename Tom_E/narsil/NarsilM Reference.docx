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A74655" w14:textId="4C30C051" w:rsidR="0040039B" w:rsidRPr="009524FD" w:rsidRDefault="00EB7788" w:rsidP="009524FD">
      <w:pPr>
        <w:pStyle w:val="Heading1"/>
        <w:jc w:val="center"/>
        <w:rPr>
          <w:b/>
          <w:sz w:val="36"/>
          <w:szCs w:val="36"/>
        </w:rPr>
      </w:pPr>
      <w:r w:rsidRPr="009524FD">
        <w:rPr>
          <w:b/>
          <w:color w:val="auto"/>
          <w:sz w:val="36"/>
          <w:szCs w:val="36"/>
        </w:rPr>
        <w:t>NarsilM</w:t>
      </w:r>
      <w:r w:rsidR="009C0ACA" w:rsidRPr="009524FD">
        <w:rPr>
          <w:b/>
          <w:color w:val="auto"/>
          <w:sz w:val="36"/>
          <w:szCs w:val="36"/>
        </w:rPr>
        <w:t xml:space="preserve"> </w:t>
      </w:r>
      <w:r w:rsidR="00DE07CF" w:rsidRPr="009524FD">
        <w:rPr>
          <w:b/>
          <w:color w:val="auto"/>
          <w:sz w:val="36"/>
          <w:szCs w:val="36"/>
        </w:rPr>
        <w:t>Reference</w:t>
      </w:r>
    </w:p>
    <w:p w14:paraId="054ECB81" w14:textId="4AC58617" w:rsidR="00EB7788" w:rsidRPr="00EB7788" w:rsidRDefault="00EB7788" w:rsidP="00EB7788">
      <w:pPr>
        <w:jc w:val="center"/>
        <w:rPr>
          <w:sz w:val="20"/>
          <w:szCs w:val="20"/>
        </w:rPr>
      </w:pPr>
      <w:r w:rsidRPr="00EB7788">
        <w:rPr>
          <w:sz w:val="20"/>
          <w:szCs w:val="20"/>
        </w:rPr>
        <w:t>(NarsilM –Multi-channel v1.0)</w:t>
      </w:r>
    </w:p>
    <w:p w14:paraId="44F04D2C" w14:textId="77777777" w:rsidR="008B6698" w:rsidRDefault="008B6698" w:rsidP="00723B0B">
      <w:pPr>
        <w:pStyle w:val="Heading2"/>
        <w:rPr>
          <w:b/>
          <w:color w:val="000000" w:themeColor="text1"/>
        </w:rPr>
      </w:pPr>
    </w:p>
    <w:p w14:paraId="073CB72F" w14:textId="2035A464" w:rsidR="00723B0B" w:rsidRPr="00302C65" w:rsidRDefault="00723B0B" w:rsidP="00723B0B">
      <w:pPr>
        <w:pStyle w:val="Heading2"/>
        <w:rPr>
          <w:b/>
          <w:color w:val="000000" w:themeColor="text1"/>
        </w:rPr>
      </w:pPr>
      <w:r w:rsidRPr="00302C65">
        <w:rPr>
          <w:b/>
          <w:color w:val="000000" w:themeColor="text1"/>
        </w:rPr>
        <w:t>Ramping Operation</w:t>
      </w:r>
    </w:p>
    <w:p w14:paraId="3F4C3E45" w14:textId="03E6183A" w:rsidR="002C2FEB" w:rsidRPr="007005D2" w:rsidRDefault="002C2FEB" w:rsidP="008B6698">
      <w:pPr>
        <w:pStyle w:val="ListParagraph"/>
        <w:numPr>
          <w:ilvl w:val="0"/>
          <w:numId w:val="18"/>
        </w:numPr>
        <w:spacing w:after="120" w:line="240" w:lineRule="auto"/>
        <w:rPr>
          <w:rFonts w:cstheme="minorHAnsi"/>
        </w:rPr>
      </w:pPr>
      <w:r w:rsidRPr="007005D2">
        <w:rPr>
          <w:rFonts w:cstheme="minorHAnsi"/>
        </w:rPr>
        <w:t xml:space="preserve">From OFF, </w:t>
      </w:r>
      <w:r w:rsidR="00863213">
        <w:rPr>
          <w:rFonts w:cstheme="minorHAnsi"/>
        </w:rPr>
        <w:t>press</w:t>
      </w:r>
      <w:r w:rsidRPr="007005D2">
        <w:rPr>
          <w:rFonts w:cstheme="minorHAnsi"/>
        </w:rPr>
        <w:t>&amp;hold ramps up with a pause at moon level</w:t>
      </w:r>
      <w:r w:rsidR="004F1004" w:rsidRPr="007005D2">
        <w:rPr>
          <w:rFonts w:cstheme="minorHAnsi"/>
        </w:rPr>
        <w:t xml:space="preserve"> -- click to turn ON at last level</w:t>
      </w:r>
    </w:p>
    <w:p w14:paraId="6AFDBFBF" w14:textId="260515BF" w:rsidR="004F1004" w:rsidRPr="007005D2" w:rsidRDefault="004F1004" w:rsidP="008B6698">
      <w:pPr>
        <w:pStyle w:val="ListParagraph"/>
        <w:numPr>
          <w:ilvl w:val="0"/>
          <w:numId w:val="18"/>
        </w:numPr>
        <w:spacing w:after="120" w:line="240" w:lineRule="auto"/>
        <w:rPr>
          <w:rFonts w:cstheme="minorHAnsi"/>
        </w:rPr>
      </w:pPr>
      <w:r w:rsidRPr="007005D2">
        <w:rPr>
          <w:rFonts w:cstheme="minorHAnsi"/>
        </w:rPr>
        <w:t xml:space="preserve">From ON, </w:t>
      </w:r>
      <w:r w:rsidR="00863213">
        <w:rPr>
          <w:rFonts w:cstheme="minorHAnsi"/>
        </w:rPr>
        <w:t>press</w:t>
      </w:r>
      <w:r w:rsidRPr="007005D2">
        <w:rPr>
          <w:rFonts w:cstheme="minorHAnsi"/>
        </w:rPr>
        <w:t>&amp;hold ramps up</w:t>
      </w:r>
      <w:r w:rsidR="00185C51" w:rsidRPr="007005D2">
        <w:rPr>
          <w:rFonts w:cstheme="minorHAnsi"/>
        </w:rPr>
        <w:t xml:space="preserve"> or down</w:t>
      </w:r>
      <w:r w:rsidRPr="007005D2">
        <w:rPr>
          <w:rFonts w:cstheme="minorHAnsi"/>
        </w:rPr>
        <w:t xml:space="preserve">, </w:t>
      </w:r>
      <w:r w:rsidR="00352DCB" w:rsidRPr="007005D2">
        <w:rPr>
          <w:rFonts w:cstheme="minorHAnsi"/>
        </w:rPr>
        <w:t>changing</w:t>
      </w:r>
      <w:r w:rsidR="00185C51" w:rsidRPr="007005D2">
        <w:rPr>
          <w:rFonts w:cstheme="minorHAnsi"/>
        </w:rPr>
        <w:t xml:space="preserve"> direction unless paused for at least 1.2 sec </w:t>
      </w:r>
      <w:r w:rsidRPr="007005D2">
        <w:rPr>
          <w:rFonts w:cstheme="minorHAnsi"/>
        </w:rPr>
        <w:t>– click to turn OFF</w:t>
      </w:r>
    </w:p>
    <w:p w14:paraId="23B1E4B2" w14:textId="2502FE68" w:rsidR="004F1004" w:rsidRPr="007005D2" w:rsidRDefault="004F1004" w:rsidP="008B6698">
      <w:pPr>
        <w:pStyle w:val="ListParagraph"/>
        <w:numPr>
          <w:ilvl w:val="0"/>
          <w:numId w:val="18"/>
        </w:numPr>
        <w:spacing w:after="120" w:line="240" w:lineRule="auto"/>
        <w:rPr>
          <w:rFonts w:cstheme="minorHAnsi"/>
        </w:rPr>
      </w:pPr>
      <w:r w:rsidRPr="007005D2">
        <w:rPr>
          <w:rFonts w:cstheme="minorHAnsi"/>
        </w:rPr>
        <w:t xml:space="preserve">Double-click from OFF or ON to </w:t>
      </w:r>
      <w:r w:rsidR="007005D2" w:rsidRPr="007005D2">
        <w:rPr>
          <w:rFonts w:cstheme="minorHAnsi"/>
        </w:rPr>
        <w:t>go to</w:t>
      </w:r>
      <w:r w:rsidRPr="007005D2">
        <w:rPr>
          <w:rFonts w:cstheme="minorHAnsi"/>
        </w:rPr>
        <w:t xml:space="preserve"> max level</w:t>
      </w:r>
      <w:r w:rsidR="00185C51" w:rsidRPr="007005D2">
        <w:rPr>
          <w:rFonts w:cstheme="minorHAnsi"/>
        </w:rPr>
        <w:t xml:space="preserve"> (the max level does not override the last level)</w:t>
      </w:r>
    </w:p>
    <w:p w14:paraId="7A9F4020" w14:textId="77777777" w:rsidR="00723B0B" w:rsidRPr="007005D2" w:rsidRDefault="004F1004" w:rsidP="008B6698">
      <w:pPr>
        <w:pStyle w:val="ListParagraph"/>
        <w:numPr>
          <w:ilvl w:val="0"/>
          <w:numId w:val="18"/>
        </w:numPr>
        <w:spacing w:after="120" w:line="240" w:lineRule="auto"/>
        <w:rPr>
          <w:rFonts w:cstheme="minorHAnsi"/>
        </w:rPr>
      </w:pPr>
      <w:r w:rsidRPr="007005D2">
        <w:rPr>
          <w:rFonts w:cstheme="minorHAnsi"/>
        </w:rPr>
        <w:t>Triple-click from OFF or ON to engage Battery Check mode</w:t>
      </w:r>
    </w:p>
    <w:p w14:paraId="4A6C060F" w14:textId="699955A2" w:rsidR="00185C51" w:rsidRPr="007005D2" w:rsidRDefault="00185C51" w:rsidP="008B6698">
      <w:pPr>
        <w:pStyle w:val="ListParagraph"/>
        <w:numPr>
          <w:ilvl w:val="0"/>
          <w:numId w:val="18"/>
        </w:numPr>
        <w:spacing w:after="120" w:line="240" w:lineRule="auto"/>
        <w:rPr>
          <w:rFonts w:cstheme="minorHAnsi"/>
        </w:rPr>
      </w:pPr>
      <w:r w:rsidRPr="007005D2">
        <w:rPr>
          <w:rFonts w:cstheme="minorHAnsi"/>
        </w:rPr>
        <w:t>4X-click from OFF or ON to Lock-Out the light</w:t>
      </w:r>
      <w:r w:rsidR="00A3699C">
        <w:rPr>
          <w:rFonts w:cstheme="minorHAnsi"/>
        </w:rPr>
        <w:t xml:space="preserve"> (4 blinks to confirm, indicator LED off in Lock-Out)</w:t>
      </w:r>
      <w:r w:rsidR="00983CFF">
        <w:rPr>
          <w:rFonts w:cstheme="minorHAnsi"/>
        </w:rPr>
        <w:t>. Same to unlock.</w:t>
      </w:r>
    </w:p>
    <w:p w14:paraId="2D313FCC" w14:textId="0D296A36" w:rsidR="00312156" w:rsidRPr="007005D2" w:rsidRDefault="00312156" w:rsidP="008B6698">
      <w:pPr>
        <w:pStyle w:val="ListParagraph"/>
        <w:numPr>
          <w:ilvl w:val="0"/>
          <w:numId w:val="18"/>
        </w:numPr>
        <w:spacing w:after="120" w:line="240" w:lineRule="auto"/>
        <w:rPr>
          <w:rFonts w:cstheme="minorHAnsi"/>
        </w:rPr>
      </w:pPr>
      <w:r w:rsidRPr="007005D2">
        <w:rPr>
          <w:rFonts w:cstheme="minorHAnsi"/>
        </w:rPr>
        <w:t xml:space="preserve">When at max level, a double-click will </w:t>
      </w:r>
      <w:r w:rsidRPr="007005D2">
        <w:rPr>
          <w:rFonts w:eastAsia="Times New Roman" w:cstheme="minorHAnsi"/>
          <w:color w:val="000000"/>
        </w:rPr>
        <w:t>turn the 1</w:t>
      </w:r>
      <w:r w:rsidRPr="007005D2">
        <w:rPr>
          <w:rFonts w:eastAsia="Times New Roman" w:cstheme="minorHAnsi"/>
          <w:color w:val="000000"/>
          <w:vertAlign w:val="superscript"/>
        </w:rPr>
        <w:t>st</w:t>
      </w:r>
      <w:r w:rsidRPr="007005D2">
        <w:rPr>
          <w:rFonts w:eastAsia="Times New Roman" w:cstheme="minorHAnsi"/>
          <w:color w:val="000000"/>
        </w:rPr>
        <w:t xml:space="preserve"> Strobe ON</w:t>
      </w:r>
      <w:r w:rsidR="00A3699C">
        <w:rPr>
          <w:rFonts w:eastAsia="Times New Roman" w:cstheme="minorHAnsi"/>
          <w:color w:val="000000"/>
        </w:rPr>
        <w:t>, if enabled</w:t>
      </w:r>
    </w:p>
    <w:p w14:paraId="5569407C" w14:textId="29638668" w:rsidR="00420A5D" w:rsidRPr="007005D2" w:rsidRDefault="00420A5D" w:rsidP="008B6698">
      <w:pPr>
        <w:pStyle w:val="ListParagraph"/>
        <w:numPr>
          <w:ilvl w:val="0"/>
          <w:numId w:val="18"/>
        </w:numPr>
        <w:shd w:val="clear" w:color="auto" w:fill="FFFFFF"/>
        <w:spacing w:after="120" w:line="240" w:lineRule="auto"/>
        <w:rPr>
          <w:rFonts w:eastAsia="Times New Roman" w:cstheme="minorHAnsi"/>
          <w:color w:val="000000"/>
        </w:rPr>
      </w:pPr>
      <w:r w:rsidRPr="007005D2">
        <w:rPr>
          <w:rFonts w:eastAsia="Times New Roman" w:cstheme="minorHAnsi"/>
          <w:color w:val="000000"/>
        </w:rPr>
        <w:t xml:space="preserve">When in Strobe, clicks without pausing will skip to the next special mode (strobe or beacon). </w:t>
      </w:r>
      <w:r w:rsidR="00EA5D6E">
        <w:rPr>
          <w:rFonts w:eastAsia="Times New Roman" w:cstheme="minorHAnsi"/>
          <w:color w:val="000000"/>
        </w:rPr>
        <w:t>Just like</w:t>
      </w:r>
      <w:r w:rsidRPr="007005D2">
        <w:rPr>
          <w:rFonts w:eastAsia="Times New Roman" w:cstheme="minorHAnsi"/>
          <w:color w:val="000000"/>
        </w:rPr>
        <w:t xml:space="preserve"> normal mode set operation: </w:t>
      </w:r>
      <w:r w:rsidR="00863213">
        <w:rPr>
          <w:rFonts w:cstheme="minorHAnsi"/>
        </w:rPr>
        <w:t>press</w:t>
      </w:r>
      <w:r w:rsidR="00863213" w:rsidRPr="007005D2">
        <w:rPr>
          <w:rFonts w:eastAsia="Times New Roman" w:cstheme="minorHAnsi"/>
          <w:color w:val="000000"/>
        </w:rPr>
        <w:t xml:space="preserve"> </w:t>
      </w:r>
      <w:r w:rsidRPr="007005D2">
        <w:rPr>
          <w:rFonts w:eastAsia="Times New Roman" w:cstheme="minorHAnsi"/>
          <w:color w:val="000000"/>
        </w:rPr>
        <w:t>&amp;hold goes to the previous special mode, paused in a mode will lock it in</w:t>
      </w:r>
    </w:p>
    <w:p w14:paraId="28B75ED3" w14:textId="0A9880F4" w:rsidR="00863213" w:rsidRDefault="00086529" w:rsidP="00863213">
      <w:pPr>
        <w:pStyle w:val="ListParagraph"/>
        <w:numPr>
          <w:ilvl w:val="0"/>
          <w:numId w:val="18"/>
        </w:numPr>
        <w:spacing w:after="0" w:line="240" w:lineRule="auto"/>
        <w:rPr>
          <w:ins w:id="0" w:author="Tom Elfers" w:date="2017-05-28T17:22:00Z"/>
          <w:rFonts w:cstheme="minorHAnsi"/>
        </w:rPr>
      </w:pPr>
      <w:r w:rsidRPr="007005D2">
        <w:rPr>
          <w:rFonts w:cstheme="minorHAnsi"/>
        </w:rPr>
        <w:t>I</w:t>
      </w:r>
      <w:r w:rsidR="00420A5D" w:rsidRPr="007005D2">
        <w:rPr>
          <w:rFonts w:cstheme="minorHAnsi"/>
        </w:rPr>
        <w:t xml:space="preserve">n Battery check </w:t>
      </w:r>
      <w:r w:rsidR="00CE1DEA" w:rsidRPr="007005D2">
        <w:rPr>
          <w:rFonts w:cstheme="minorHAnsi"/>
        </w:rPr>
        <w:t>m</w:t>
      </w:r>
      <w:r w:rsidR="00420A5D" w:rsidRPr="007005D2">
        <w:rPr>
          <w:rFonts w:cstheme="minorHAnsi"/>
        </w:rPr>
        <w:t xml:space="preserve">ode, a double-click </w:t>
      </w:r>
      <w:r w:rsidR="00231CCE" w:rsidRPr="007005D2">
        <w:rPr>
          <w:rFonts w:cstheme="minorHAnsi"/>
        </w:rPr>
        <w:t>blinks out temperature in Celsius</w:t>
      </w:r>
      <w:r w:rsidR="00260A44">
        <w:rPr>
          <w:rFonts w:cstheme="minorHAnsi"/>
        </w:rPr>
        <w:t xml:space="preserve"> (not factory calibrated)</w:t>
      </w:r>
      <w:r w:rsidR="00231CCE" w:rsidRPr="007005D2">
        <w:rPr>
          <w:rFonts w:cstheme="minorHAnsi"/>
        </w:rPr>
        <w:t xml:space="preserve">, another double-click </w:t>
      </w:r>
      <w:r w:rsidR="00420A5D" w:rsidRPr="007005D2">
        <w:rPr>
          <w:rFonts w:cstheme="minorHAnsi"/>
        </w:rPr>
        <w:t>blink</w:t>
      </w:r>
      <w:r w:rsidR="00231CCE" w:rsidRPr="007005D2">
        <w:rPr>
          <w:rFonts w:cstheme="minorHAnsi"/>
        </w:rPr>
        <w:t>s</w:t>
      </w:r>
      <w:r w:rsidR="00420A5D" w:rsidRPr="007005D2">
        <w:rPr>
          <w:rFonts w:cstheme="minorHAnsi"/>
        </w:rPr>
        <w:t xml:space="preserve"> out the firmware version # (v1.</w:t>
      </w:r>
      <w:r w:rsidR="00EA5D6E">
        <w:rPr>
          <w:rFonts w:cstheme="minorHAnsi"/>
        </w:rPr>
        <w:t>0</w:t>
      </w:r>
      <w:r w:rsidR="00420A5D" w:rsidRPr="007005D2">
        <w:rPr>
          <w:rFonts w:cstheme="minorHAnsi"/>
        </w:rPr>
        <w:t xml:space="preserve"> is 1 blink followed by </w:t>
      </w:r>
      <w:r w:rsidR="00EA5D6E">
        <w:rPr>
          <w:rFonts w:cstheme="minorHAnsi"/>
        </w:rPr>
        <w:t>a pause</w:t>
      </w:r>
      <w:r w:rsidR="00420A5D" w:rsidRPr="007005D2">
        <w:rPr>
          <w:rFonts w:cstheme="minorHAnsi"/>
        </w:rPr>
        <w:t>)</w:t>
      </w:r>
    </w:p>
    <w:p w14:paraId="1797D6DA" w14:textId="21F1690E" w:rsidR="00B5763B" w:rsidRPr="00863213" w:rsidRDefault="00B5763B" w:rsidP="00863213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ins w:id="1" w:author="Tom Elfers" w:date="2017-05-28T17:22:00Z">
        <w:r>
          <w:rPr>
            <w:rFonts w:cstheme="minorHAnsi"/>
          </w:rPr>
          <w:t>To turn off the Indicator LED</w:t>
        </w:r>
      </w:ins>
      <w:ins w:id="2" w:author="Tom Elfers" w:date="2017-05-28T17:23:00Z">
        <w:r>
          <w:rPr>
            <w:rFonts w:cstheme="minorHAnsi"/>
          </w:rPr>
          <w:t>:</w:t>
        </w:r>
      </w:ins>
      <w:ins w:id="3" w:author="Tom Elfers" w:date="2017-05-28T17:22:00Z">
        <w:r>
          <w:rPr>
            <w:rFonts w:cstheme="minorHAnsi"/>
          </w:rPr>
          <w:t xml:space="preserve"> from OFF</w:t>
        </w:r>
      </w:ins>
      <w:ins w:id="4" w:author="Tom Elfers" w:date="2017-05-28T17:23:00Z">
        <w:r>
          <w:rPr>
            <w:rFonts w:cstheme="minorHAnsi"/>
          </w:rPr>
          <w:t>, click once ON, then click quickly for OFF – the Ind. LED should remain off</w:t>
        </w:r>
      </w:ins>
      <w:ins w:id="5" w:author="Tom Elfers" w:date="2017-05-28T17:22:00Z">
        <w:r>
          <w:rPr>
            <w:rFonts w:cstheme="minorHAnsi"/>
          </w:rPr>
          <w:t xml:space="preserve"> </w:t>
        </w:r>
      </w:ins>
    </w:p>
    <w:p w14:paraId="0010E40A" w14:textId="77777777" w:rsidR="008B6698" w:rsidRDefault="008B6698" w:rsidP="00863213">
      <w:pPr>
        <w:spacing w:after="80" w:line="240" w:lineRule="auto"/>
      </w:pPr>
    </w:p>
    <w:p w14:paraId="28041BC5" w14:textId="7314CD32" w:rsidR="0040039B" w:rsidRPr="00302C65" w:rsidRDefault="00723B0B" w:rsidP="00863213">
      <w:pPr>
        <w:pStyle w:val="Heading2"/>
        <w:spacing w:before="0"/>
        <w:rPr>
          <w:b/>
          <w:color w:val="000000" w:themeColor="text1"/>
        </w:rPr>
      </w:pPr>
      <w:r w:rsidRPr="00302C65">
        <w:rPr>
          <w:b/>
          <w:color w:val="000000" w:themeColor="text1"/>
        </w:rPr>
        <w:t>Mode Set</w:t>
      </w:r>
      <w:r w:rsidR="00BA0CCE" w:rsidRPr="00302C65">
        <w:rPr>
          <w:b/>
          <w:color w:val="000000" w:themeColor="text1"/>
        </w:rPr>
        <w:t xml:space="preserve"> </w:t>
      </w:r>
      <w:r w:rsidR="0040039B" w:rsidRPr="00302C65">
        <w:rPr>
          <w:b/>
          <w:color w:val="000000" w:themeColor="text1"/>
        </w:rPr>
        <w:t>Operation</w:t>
      </w:r>
    </w:p>
    <w:p w14:paraId="40AA2736" w14:textId="3541D73C" w:rsidR="00AD1C46" w:rsidRPr="007005D2" w:rsidRDefault="00AD1C46" w:rsidP="008B6698">
      <w:pPr>
        <w:pStyle w:val="ListParagraph"/>
        <w:numPr>
          <w:ilvl w:val="0"/>
          <w:numId w:val="8"/>
        </w:numPr>
        <w:shd w:val="clear" w:color="auto" w:fill="FFFFFF"/>
        <w:spacing w:after="120" w:line="240" w:lineRule="auto"/>
        <w:rPr>
          <w:rFonts w:eastAsia="Times New Roman" w:cstheme="minorHAnsi"/>
          <w:color w:val="000000"/>
        </w:rPr>
      </w:pPr>
      <w:r w:rsidRPr="007005D2">
        <w:rPr>
          <w:rFonts w:eastAsia="Times New Roman" w:cstheme="minorHAnsi"/>
          <w:color w:val="000000"/>
        </w:rPr>
        <w:t>From OFF, a click goes to 1</w:t>
      </w:r>
      <w:r w:rsidRPr="007005D2">
        <w:rPr>
          <w:rFonts w:eastAsia="Times New Roman" w:cstheme="minorHAnsi"/>
          <w:color w:val="000000"/>
          <w:vertAlign w:val="superscript"/>
        </w:rPr>
        <w:t>st</w:t>
      </w:r>
      <w:r w:rsidRPr="007005D2">
        <w:rPr>
          <w:rFonts w:eastAsia="Times New Roman" w:cstheme="minorHAnsi"/>
          <w:color w:val="000000"/>
        </w:rPr>
        <w:t xml:space="preserve"> mode, while a </w:t>
      </w:r>
      <w:r w:rsidR="00863213">
        <w:rPr>
          <w:rFonts w:cstheme="minorHAnsi"/>
        </w:rPr>
        <w:t>press</w:t>
      </w:r>
      <w:r w:rsidRPr="007005D2">
        <w:rPr>
          <w:rFonts w:eastAsia="Times New Roman" w:cstheme="minorHAnsi"/>
          <w:color w:val="000000"/>
        </w:rPr>
        <w:t>&amp;hold (~1/3 sec) goes to last mode</w:t>
      </w:r>
    </w:p>
    <w:p w14:paraId="5AAF29DE" w14:textId="43B38DE8" w:rsidR="0040039B" w:rsidRPr="007005D2" w:rsidRDefault="00AD1C46" w:rsidP="008B6698">
      <w:pPr>
        <w:pStyle w:val="ListParagraph"/>
        <w:numPr>
          <w:ilvl w:val="0"/>
          <w:numId w:val="8"/>
        </w:numPr>
        <w:shd w:val="clear" w:color="auto" w:fill="FFFFFF"/>
        <w:spacing w:after="120" w:line="240" w:lineRule="auto"/>
        <w:rPr>
          <w:rFonts w:eastAsia="Times New Roman" w:cstheme="minorHAnsi"/>
          <w:color w:val="000000"/>
        </w:rPr>
      </w:pPr>
      <w:r w:rsidRPr="007005D2">
        <w:rPr>
          <w:rFonts w:eastAsia="Times New Roman" w:cstheme="minorHAnsi"/>
          <w:color w:val="000000"/>
        </w:rPr>
        <w:t xml:space="preserve">When ON, </w:t>
      </w:r>
      <w:r w:rsidR="0040039B" w:rsidRPr="007005D2">
        <w:rPr>
          <w:rFonts w:eastAsia="Times New Roman" w:cstheme="minorHAnsi"/>
          <w:color w:val="000000"/>
        </w:rPr>
        <w:t xml:space="preserve">a click goes </w:t>
      </w:r>
      <w:r w:rsidR="00780657" w:rsidRPr="007005D2">
        <w:rPr>
          <w:rFonts w:eastAsia="Times New Roman" w:cstheme="minorHAnsi"/>
          <w:color w:val="000000"/>
        </w:rPr>
        <w:t>to next</w:t>
      </w:r>
      <w:r w:rsidR="0040039B" w:rsidRPr="007005D2">
        <w:rPr>
          <w:rFonts w:eastAsia="Times New Roman" w:cstheme="minorHAnsi"/>
          <w:color w:val="000000"/>
        </w:rPr>
        <w:t xml:space="preserve"> mode</w:t>
      </w:r>
      <w:r w:rsidRPr="007005D2">
        <w:rPr>
          <w:rFonts w:eastAsia="Times New Roman" w:cstheme="minorHAnsi"/>
          <w:color w:val="000000"/>
        </w:rPr>
        <w:t xml:space="preserve">, while a </w:t>
      </w:r>
      <w:r w:rsidR="00863213">
        <w:rPr>
          <w:rFonts w:cstheme="minorHAnsi"/>
        </w:rPr>
        <w:t>press</w:t>
      </w:r>
      <w:r w:rsidRPr="007005D2">
        <w:rPr>
          <w:rFonts w:eastAsia="Times New Roman" w:cstheme="minorHAnsi"/>
          <w:color w:val="000000"/>
        </w:rPr>
        <w:t>&amp;hold goes to the previous mode</w:t>
      </w:r>
    </w:p>
    <w:p w14:paraId="0CE60F08" w14:textId="77777777" w:rsidR="00AD1C46" w:rsidRPr="007005D2" w:rsidRDefault="00AD1C46" w:rsidP="008B6698">
      <w:pPr>
        <w:pStyle w:val="ListParagraph"/>
        <w:numPr>
          <w:ilvl w:val="0"/>
          <w:numId w:val="8"/>
        </w:numPr>
        <w:shd w:val="clear" w:color="auto" w:fill="FFFFFF"/>
        <w:spacing w:after="120" w:line="240" w:lineRule="auto"/>
        <w:rPr>
          <w:rFonts w:eastAsia="Times New Roman" w:cstheme="minorHAnsi"/>
          <w:color w:val="000000"/>
        </w:rPr>
      </w:pPr>
      <w:r w:rsidRPr="007005D2">
        <w:rPr>
          <w:rFonts w:eastAsia="Times New Roman" w:cstheme="minorHAnsi"/>
          <w:color w:val="000000"/>
        </w:rPr>
        <w:t>if paused in a mode (over 1.2 secs), the mode locks in and then a click will turn the light OFF</w:t>
      </w:r>
    </w:p>
    <w:p w14:paraId="70DB502A" w14:textId="0BA30ECC" w:rsidR="0040039B" w:rsidRPr="007005D2" w:rsidRDefault="0040039B" w:rsidP="008B6698">
      <w:pPr>
        <w:pStyle w:val="ListParagraph"/>
        <w:numPr>
          <w:ilvl w:val="0"/>
          <w:numId w:val="8"/>
        </w:numPr>
        <w:shd w:val="clear" w:color="auto" w:fill="FFFFFF"/>
        <w:spacing w:after="120" w:line="240" w:lineRule="auto"/>
        <w:rPr>
          <w:rFonts w:eastAsia="Times New Roman" w:cstheme="minorHAnsi"/>
          <w:color w:val="000000"/>
        </w:rPr>
      </w:pPr>
      <w:r w:rsidRPr="007005D2">
        <w:rPr>
          <w:rFonts w:eastAsia="Times New Roman" w:cstheme="minorHAnsi"/>
          <w:color w:val="000000"/>
        </w:rPr>
        <w:t xml:space="preserve">If you are locked in a mode, a </w:t>
      </w:r>
      <w:r w:rsidR="00863213">
        <w:rPr>
          <w:rFonts w:cstheme="minorHAnsi"/>
        </w:rPr>
        <w:t>press</w:t>
      </w:r>
      <w:r w:rsidR="000533C7" w:rsidRPr="007005D2">
        <w:rPr>
          <w:rFonts w:eastAsia="Times New Roman" w:cstheme="minorHAnsi"/>
          <w:color w:val="000000"/>
        </w:rPr>
        <w:t>&amp;</w:t>
      </w:r>
      <w:r w:rsidRPr="007005D2">
        <w:rPr>
          <w:rFonts w:eastAsia="Times New Roman" w:cstheme="minorHAnsi"/>
          <w:color w:val="000000"/>
        </w:rPr>
        <w:t xml:space="preserve">hold will still work </w:t>
      </w:r>
      <w:r w:rsidR="00A22615" w:rsidRPr="007005D2">
        <w:rPr>
          <w:rFonts w:eastAsia="Times New Roman" w:cstheme="minorHAnsi"/>
          <w:color w:val="000000"/>
        </w:rPr>
        <w:t xml:space="preserve">to go to previous mode, </w:t>
      </w:r>
      <w:r w:rsidRPr="007005D2">
        <w:rPr>
          <w:rFonts w:eastAsia="Times New Roman" w:cstheme="minorHAnsi"/>
          <w:color w:val="000000"/>
        </w:rPr>
        <w:t>and the lock</w:t>
      </w:r>
      <w:r w:rsidR="000533C7" w:rsidRPr="007005D2">
        <w:rPr>
          <w:rFonts w:eastAsia="Times New Roman" w:cstheme="minorHAnsi"/>
          <w:color w:val="000000"/>
        </w:rPr>
        <w:t>-</w:t>
      </w:r>
      <w:r w:rsidRPr="007005D2">
        <w:rPr>
          <w:rFonts w:eastAsia="Times New Roman" w:cstheme="minorHAnsi"/>
          <w:color w:val="000000"/>
        </w:rPr>
        <w:t>in cancels</w:t>
      </w:r>
    </w:p>
    <w:p w14:paraId="289F462F" w14:textId="425D03D0" w:rsidR="0040039B" w:rsidRDefault="0040039B" w:rsidP="008B6698">
      <w:pPr>
        <w:pStyle w:val="ListParagraph"/>
        <w:numPr>
          <w:ilvl w:val="0"/>
          <w:numId w:val="8"/>
        </w:numPr>
        <w:shd w:val="clear" w:color="auto" w:fill="FFFFFF"/>
        <w:spacing w:after="120" w:line="240" w:lineRule="auto"/>
        <w:rPr>
          <w:rFonts w:eastAsia="Times New Roman" w:cstheme="minorHAnsi"/>
          <w:color w:val="000000"/>
        </w:rPr>
      </w:pPr>
      <w:r w:rsidRPr="007005D2">
        <w:rPr>
          <w:rFonts w:eastAsia="Times New Roman" w:cstheme="minorHAnsi"/>
          <w:color w:val="000000"/>
        </w:rPr>
        <w:t>in any mode</w:t>
      </w:r>
      <w:r w:rsidR="00E23739" w:rsidRPr="007005D2">
        <w:rPr>
          <w:rFonts w:eastAsia="Times New Roman" w:cstheme="minorHAnsi"/>
          <w:color w:val="000000"/>
        </w:rPr>
        <w:t xml:space="preserve">, </w:t>
      </w:r>
      <w:r w:rsidRPr="007005D2">
        <w:rPr>
          <w:rFonts w:eastAsia="Times New Roman" w:cstheme="minorHAnsi"/>
          <w:color w:val="000000"/>
        </w:rPr>
        <w:t>including OFF, a long hold (</w:t>
      </w:r>
      <w:r w:rsidR="000533C7" w:rsidRPr="007005D2">
        <w:rPr>
          <w:rFonts w:eastAsia="Times New Roman" w:cstheme="minorHAnsi"/>
          <w:color w:val="000000"/>
        </w:rPr>
        <w:t xml:space="preserve">over </w:t>
      </w:r>
      <w:r w:rsidRPr="007005D2">
        <w:rPr>
          <w:rFonts w:eastAsia="Times New Roman" w:cstheme="minorHAnsi"/>
          <w:color w:val="000000"/>
        </w:rPr>
        <w:t>1.</w:t>
      </w:r>
      <w:r w:rsidR="00B40687">
        <w:rPr>
          <w:rFonts w:eastAsia="Times New Roman" w:cstheme="minorHAnsi"/>
          <w:color w:val="000000"/>
        </w:rPr>
        <w:t>2</w:t>
      </w:r>
      <w:r w:rsidRPr="007005D2">
        <w:rPr>
          <w:rFonts w:eastAsia="Times New Roman" w:cstheme="minorHAnsi"/>
          <w:color w:val="000000"/>
        </w:rPr>
        <w:t xml:space="preserve"> sec</w:t>
      </w:r>
      <w:r w:rsidR="00B40687">
        <w:rPr>
          <w:rFonts w:eastAsia="Times New Roman" w:cstheme="minorHAnsi"/>
          <w:color w:val="000000"/>
        </w:rPr>
        <w:t>s</w:t>
      </w:r>
      <w:r w:rsidRPr="007005D2">
        <w:rPr>
          <w:rFonts w:eastAsia="Times New Roman" w:cstheme="minorHAnsi"/>
          <w:color w:val="000000"/>
        </w:rPr>
        <w:t xml:space="preserve">) will turn </w:t>
      </w:r>
      <w:r w:rsidR="00BA0CCE" w:rsidRPr="007005D2">
        <w:rPr>
          <w:rFonts w:eastAsia="Times New Roman" w:cstheme="minorHAnsi"/>
          <w:color w:val="000000"/>
        </w:rPr>
        <w:t>the 1</w:t>
      </w:r>
      <w:r w:rsidR="00BA0CCE" w:rsidRPr="007005D2">
        <w:rPr>
          <w:rFonts w:eastAsia="Times New Roman" w:cstheme="minorHAnsi"/>
          <w:color w:val="000000"/>
          <w:vertAlign w:val="superscript"/>
        </w:rPr>
        <w:t>st</w:t>
      </w:r>
      <w:r w:rsidR="00BA0CCE" w:rsidRPr="007005D2">
        <w:rPr>
          <w:rFonts w:eastAsia="Times New Roman" w:cstheme="minorHAnsi"/>
          <w:color w:val="000000"/>
        </w:rPr>
        <w:t xml:space="preserve"> </w:t>
      </w:r>
      <w:r w:rsidRPr="007005D2">
        <w:rPr>
          <w:rFonts w:eastAsia="Times New Roman" w:cstheme="minorHAnsi"/>
          <w:color w:val="000000"/>
        </w:rPr>
        <w:t>Strobe ON</w:t>
      </w:r>
    </w:p>
    <w:p w14:paraId="54F5FB3F" w14:textId="18FB1A9F" w:rsidR="00983CFF" w:rsidRPr="00983CFF" w:rsidRDefault="00983CFF" w:rsidP="00983CFF">
      <w:pPr>
        <w:pStyle w:val="ListParagraph"/>
        <w:numPr>
          <w:ilvl w:val="0"/>
          <w:numId w:val="8"/>
        </w:numPr>
        <w:shd w:val="clear" w:color="auto" w:fill="FFFFFF"/>
        <w:spacing w:after="12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To engage Battery Check, </w:t>
      </w:r>
      <w:r>
        <w:t xml:space="preserve">from OFF, do a click quickly followed by a </w:t>
      </w:r>
      <w:r w:rsidR="00863213">
        <w:rPr>
          <w:rFonts w:cstheme="minorHAnsi"/>
        </w:rPr>
        <w:t>press</w:t>
      </w:r>
      <w:r>
        <w:t>&amp;hold</w:t>
      </w:r>
    </w:p>
    <w:p w14:paraId="0B1AB925" w14:textId="1FEF5A46" w:rsidR="00983CFF" w:rsidRPr="007005D2" w:rsidRDefault="00983CFF" w:rsidP="00983CFF">
      <w:pPr>
        <w:pStyle w:val="ListParagraph"/>
        <w:numPr>
          <w:ilvl w:val="0"/>
          <w:numId w:val="8"/>
        </w:numPr>
        <w:shd w:val="clear" w:color="auto" w:fill="FFFFFF"/>
        <w:spacing w:after="12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To Lock-Out the light, </w:t>
      </w:r>
      <w:r>
        <w:t xml:space="preserve">From OFF, 2 clicks in quick sequence followed quickly by a </w:t>
      </w:r>
      <w:r w:rsidR="00863213">
        <w:rPr>
          <w:rFonts w:cstheme="minorHAnsi"/>
        </w:rPr>
        <w:t>press</w:t>
      </w:r>
      <w:r>
        <w:t>&amp;hold. Same to unlock.</w:t>
      </w:r>
    </w:p>
    <w:p w14:paraId="01543459" w14:textId="667D6A99" w:rsidR="0040039B" w:rsidRDefault="00B73008" w:rsidP="008B6698">
      <w:pPr>
        <w:pStyle w:val="ListParagraph"/>
        <w:numPr>
          <w:ilvl w:val="0"/>
          <w:numId w:val="8"/>
        </w:numPr>
        <w:shd w:val="clear" w:color="auto" w:fill="FFFFFF"/>
        <w:spacing w:after="120" w:line="240" w:lineRule="auto"/>
        <w:rPr>
          <w:rFonts w:eastAsia="Times New Roman" w:cstheme="minorHAnsi"/>
          <w:color w:val="000000"/>
        </w:rPr>
      </w:pPr>
      <w:r w:rsidRPr="007005D2">
        <w:rPr>
          <w:rFonts w:eastAsia="Times New Roman" w:cstheme="minorHAnsi"/>
          <w:color w:val="000000"/>
        </w:rPr>
        <w:t>W</w:t>
      </w:r>
      <w:r w:rsidR="0040039B" w:rsidRPr="007005D2">
        <w:rPr>
          <w:rFonts w:eastAsia="Times New Roman" w:cstheme="minorHAnsi"/>
          <w:color w:val="000000"/>
        </w:rPr>
        <w:t>hen in Strobe, click</w:t>
      </w:r>
      <w:r w:rsidR="00BA0CCE" w:rsidRPr="007005D2">
        <w:rPr>
          <w:rFonts w:eastAsia="Times New Roman" w:cstheme="minorHAnsi"/>
          <w:color w:val="000000"/>
        </w:rPr>
        <w:t xml:space="preserve">s without pausing will skip to the next </w:t>
      </w:r>
      <w:r w:rsidR="0052574E" w:rsidRPr="007005D2">
        <w:rPr>
          <w:rFonts w:eastAsia="Times New Roman" w:cstheme="minorHAnsi"/>
          <w:color w:val="000000"/>
        </w:rPr>
        <w:t>special mode (strobe or beacon). The special mode</w:t>
      </w:r>
      <w:r w:rsidR="0008004F">
        <w:rPr>
          <w:rFonts w:eastAsia="Times New Roman" w:cstheme="minorHAnsi"/>
          <w:color w:val="000000"/>
        </w:rPr>
        <w:t>s</w:t>
      </w:r>
      <w:r w:rsidR="0052574E" w:rsidRPr="007005D2">
        <w:rPr>
          <w:rFonts w:eastAsia="Times New Roman" w:cstheme="minorHAnsi"/>
          <w:color w:val="000000"/>
        </w:rPr>
        <w:t xml:space="preserve"> work just like normal modes: </w:t>
      </w:r>
      <w:r w:rsidR="00863213">
        <w:rPr>
          <w:rFonts w:cstheme="minorHAnsi"/>
        </w:rPr>
        <w:t>press</w:t>
      </w:r>
      <w:r w:rsidR="0052574E" w:rsidRPr="007005D2">
        <w:rPr>
          <w:rFonts w:eastAsia="Times New Roman" w:cstheme="minorHAnsi"/>
          <w:color w:val="000000"/>
        </w:rPr>
        <w:t>&amp;hold go</w:t>
      </w:r>
      <w:r w:rsidR="00A22615" w:rsidRPr="007005D2">
        <w:rPr>
          <w:rFonts w:eastAsia="Times New Roman" w:cstheme="minorHAnsi"/>
          <w:color w:val="000000"/>
        </w:rPr>
        <w:t>es</w:t>
      </w:r>
      <w:r w:rsidR="0052574E" w:rsidRPr="007005D2">
        <w:rPr>
          <w:rFonts w:eastAsia="Times New Roman" w:cstheme="minorHAnsi"/>
          <w:color w:val="000000"/>
        </w:rPr>
        <w:t xml:space="preserve"> to the previous special mode</w:t>
      </w:r>
      <w:r w:rsidRPr="007005D2">
        <w:rPr>
          <w:rFonts w:eastAsia="Times New Roman" w:cstheme="minorHAnsi"/>
          <w:color w:val="000000"/>
        </w:rPr>
        <w:t>, paused in a mode will lock it in</w:t>
      </w:r>
    </w:p>
    <w:p w14:paraId="280C7427" w14:textId="3C2DDDAC" w:rsidR="003B71E4" w:rsidRDefault="002016E9" w:rsidP="002016E9">
      <w:pPr>
        <w:pStyle w:val="ListParagraph"/>
        <w:numPr>
          <w:ilvl w:val="0"/>
          <w:numId w:val="8"/>
        </w:numPr>
      </w:pPr>
      <w:r w:rsidRPr="002016E9">
        <w:rPr>
          <w:rFonts w:cstheme="minorHAnsi"/>
        </w:rPr>
        <w:t>In Battery check mode, a double-click blinks out temperature in Celsius (not factory calibrated), another double-click blinks out the firmware version # (v1.0 is 1 blink followed by a pause)</w:t>
      </w:r>
    </w:p>
    <w:p w14:paraId="385B9B68" w14:textId="5230752F" w:rsidR="008E5D06" w:rsidRPr="00302C65" w:rsidRDefault="008E5D06" w:rsidP="007005D2">
      <w:pPr>
        <w:pStyle w:val="Heading3"/>
        <w:ind w:firstLine="720"/>
        <w:rPr>
          <w:b/>
          <w:color w:val="000000" w:themeColor="text1"/>
        </w:rPr>
      </w:pPr>
      <w:r w:rsidRPr="00302C65">
        <w:rPr>
          <w:b/>
          <w:color w:val="000000" w:themeColor="text1"/>
        </w:rPr>
        <w:t>Mode Set</w:t>
      </w:r>
      <w:r w:rsidR="007005D2">
        <w:rPr>
          <w:b/>
          <w:color w:val="000000" w:themeColor="text1"/>
        </w:rPr>
        <w:t>s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890"/>
        <w:gridCol w:w="1710"/>
        <w:gridCol w:w="2520"/>
        <w:gridCol w:w="3600"/>
      </w:tblGrid>
      <w:tr w:rsidR="008E5D06" w14:paraId="28854CB7" w14:textId="77777777" w:rsidTr="00A41ADA">
        <w:tc>
          <w:tcPr>
            <w:tcW w:w="1890" w:type="dxa"/>
          </w:tcPr>
          <w:p w14:paraId="2D65B75B" w14:textId="77777777" w:rsidR="008E5D06" w:rsidRPr="00842762" w:rsidRDefault="008E5D06" w:rsidP="00A41ADA">
            <w:pPr>
              <w:jc w:val="center"/>
              <w:rPr>
                <w:b/>
              </w:rPr>
            </w:pPr>
            <w:r w:rsidRPr="00842762">
              <w:rPr>
                <w:b/>
              </w:rPr>
              <w:t>Mode Set Order</w:t>
            </w:r>
          </w:p>
        </w:tc>
        <w:tc>
          <w:tcPr>
            <w:tcW w:w="1710" w:type="dxa"/>
          </w:tcPr>
          <w:p w14:paraId="3237D7FB" w14:textId="77777777" w:rsidR="008E5D06" w:rsidRPr="00842762" w:rsidRDefault="008E5D06" w:rsidP="00A41ADA">
            <w:pPr>
              <w:jc w:val="center"/>
              <w:rPr>
                <w:b/>
              </w:rPr>
            </w:pPr>
            <w:r w:rsidRPr="00842762">
              <w:rPr>
                <w:b/>
              </w:rPr>
              <w:t>Mode Count</w:t>
            </w:r>
          </w:p>
        </w:tc>
        <w:tc>
          <w:tcPr>
            <w:tcW w:w="2520" w:type="dxa"/>
          </w:tcPr>
          <w:p w14:paraId="23657B52" w14:textId="77777777" w:rsidR="008E5D06" w:rsidRPr="00842762" w:rsidRDefault="008E5D06" w:rsidP="00A41ADA">
            <w:pPr>
              <w:jc w:val="center"/>
              <w:rPr>
                <w:b/>
              </w:rPr>
            </w:pPr>
            <w:r w:rsidRPr="00842762">
              <w:rPr>
                <w:b/>
              </w:rPr>
              <w:t>Mode Percentages</w:t>
            </w:r>
          </w:p>
        </w:tc>
        <w:tc>
          <w:tcPr>
            <w:tcW w:w="3600" w:type="dxa"/>
          </w:tcPr>
          <w:p w14:paraId="0738C90B" w14:textId="77777777" w:rsidR="008E5D06" w:rsidRPr="00842762" w:rsidRDefault="008E5D06" w:rsidP="00A41ADA">
            <w:pPr>
              <w:rPr>
                <w:b/>
              </w:rPr>
            </w:pPr>
            <w:r w:rsidRPr="00842762">
              <w:rPr>
                <w:b/>
              </w:rPr>
              <w:t>Notes</w:t>
            </w:r>
          </w:p>
        </w:tc>
      </w:tr>
      <w:tr w:rsidR="008E5D06" w14:paraId="3AC75633" w14:textId="77777777" w:rsidTr="00A41ADA">
        <w:tc>
          <w:tcPr>
            <w:tcW w:w="1890" w:type="dxa"/>
          </w:tcPr>
          <w:p w14:paraId="1CDCD848" w14:textId="77777777" w:rsidR="008E5D06" w:rsidRDefault="008E5D06" w:rsidP="00A41ADA">
            <w:pPr>
              <w:jc w:val="center"/>
            </w:pPr>
            <w:r>
              <w:t>1</w:t>
            </w:r>
          </w:p>
        </w:tc>
        <w:tc>
          <w:tcPr>
            <w:tcW w:w="1710" w:type="dxa"/>
          </w:tcPr>
          <w:p w14:paraId="5F6206CA" w14:textId="77777777" w:rsidR="008E5D06" w:rsidRDefault="008E5D06" w:rsidP="00A41ADA">
            <w:pPr>
              <w:jc w:val="center"/>
            </w:pPr>
            <w:r>
              <w:t>1</w:t>
            </w:r>
          </w:p>
        </w:tc>
        <w:tc>
          <w:tcPr>
            <w:tcW w:w="2520" w:type="dxa"/>
          </w:tcPr>
          <w:p w14:paraId="4EAB5BE8" w14:textId="77777777" w:rsidR="008E5D06" w:rsidRDefault="008E5D06" w:rsidP="00A41ADA">
            <w:pPr>
              <w:jc w:val="center"/>
            </w:pPr>
            <w:r>
              <w:t>full only</w:t>
            </w:r>
          </w:p>
        </w:tc>
        <w:tc>
          <w:tcPr>
            <w:tcW w:w="3600" w:type="dxa"/>
          </w:tcPr>
          <w:p w14:paraId="1EF1BC09" w14:textId="77777777" w:rsidR="008E5D06" w:rsidRDefault="008E5D06" w:rsidP="00A41ADA">
            <w:r>
              <w:t>(full is always max FET, no 7135)</w:t>
            </w:r>
          </w:p>
        </w:tc>
      </w:tr>
      <w:tr w:rsidR="008E5D06" w14:paraId="60583EC0" w14:textId="77777777" w:rsidTr="00A41ADA">
        <w:tc>
          <w:tcPr>
            <w:tcW w:w="1890" w:type="dxa"/>
          </w:tcPr>
          <w:p w14:paraId="0C42AD76" w14:textId="77777777" w:rsidR="008E5D06" w:rsidRDefault="008E5D06" w:rsidP="00A41ADA">
            <w:pPr>
              <w:jc w:val="center"/>
            </w:pPr>
            <w:r>
              <w:t>2</w:t>
            </w:r>
          </w:p>
        </w:tc>
        <w:tc>
          <w:tcPr>
            <w:tcW w:w="1710" w:type="dxa"/>
          </w:tcPr>
          <w:p w14:paraId="75052D8E" w14:textId="77777777" w:rsidR="008E5D06" w:rsidRDefault="008E5D06" w:rsidP="00A41ADA">
            <w:pPr>
              <w:jc w:val="center"/>
            </w:pPr>
            <w:r>
              <w:t>2</w:t>
            </w:r>
          </w:p>
        </w:tc>
        <w:tc>
          <w:tcPr>
            <w:tcW w:w="2520" w:type="dxa"/>
          </w:tcPr>
          <w:p w14:paraId="62B1886F" w14:textId="77777777" w:rsidR="008E5D06" w:rsidRDefault="008E5D06" w:rsidP="00A41ADA">
            <w:pPr>
              <w:jc w:val="center"/>
            </w:pPr>
            <w:r>
              <w:t>10-full</w:t>
            </w:r>
          </w:p>
        </w:tc>
        <w:tc>
          <w:tcPr>
            <w:tcW w:w="3600" w:type="dxa"/>
          </w:tcPr>
          <w:p w14:paraId="4FCC013C" w14:textId="77777777" w:rsidR="008E5D06" w:rsidRDefault="008E5D06" w:rsidP="00A41ADA">
            <w:r>
              <w:t>max 7135, max FET</w:t>
            </w:r>
          </w:p>
        </w:tc>
      </w:tr>
      <w:tr w:rsidR="008E5D06" w14:paraId="2D63AC47" w14:textId="77777777" w:rsidTr="00A41ADA">
        <w:tc>
          <w:tcPr>
            <w:tcW w:w="1890" w:type="dxa"/>
          </w:tcPr>
          <w:p w14:paraId="346C316E" w14:textId="77777777" w:rsidR="008E5D06" w:rsidRDefault="008E5D06" w:rsidP="00A41ADA">
            <w:pPr>
              <w:jc w:val="center"/>
            </w:pPr>
            <w:r>
              <w:t>3</w:t>
            </w:r>
          </w:p>
        </w:tc>
        <w:tc>
          <w:tcPr>
            <w:tcW w:w="1710" w:type="dxa"/>
          </w:tcPr>
          <w:p w14:paraId="35B10F18" w14:textId="77777777" w:rsidR="008E5D06" w:rsidRDefault="008E5D06" w:rsidP="00A41ADA">
            <w:pPr>
              <w:jc w:val="center"/>
            </w:pPr>
            <w:r>
              <w:t>3</w:t>
            </w:r>
          </w:p>
        </w:tc>
        <w:tc>
          <w:tcPr>
            <w:tcW w:w="2520" w:type="dxa"/>
          </w:tcPr>
          <w:p w14:paraId="649CE628" w14:textId="77777777" w:rsidR="008E5D06" w:rsidRDefault="008E5D06" w:rsidP="00A41ADA">
            <w:pPr>
              <w:jc w:val="center"/>
            </w:pPr>
            <w:r>
              <w:t>5-35-full</w:t>
            </w:r>
          </w:p>
        </w:tc>
        <w:tc>
          <w:tcPr>
            <w:tcW w:w="3600" w:type="dxa"/>
          </w:tcPr>
          <w:p w14:paraId="72366F95" w14:textId="77777777" w:rsidR="008E5D06" w:rsidRDefault="008E5D06" w:rsidP="00A41ADA">
            <w:r>
              <w:t>5=1/2 7135, 35=mixed</w:t>
            </w:r>
          </w:p>
        </w:tc>
      </w:tr>
      <w:tr w:rsidR="008E5D06" w14:paraId="134741C4" w14:textId="77777777" w:rsidTr="00A41ADA">
        <w:tc>
          <w:tcPr>
            <w:tcW w:w="1890" w:type="dxa"/>
          </w:tcPr>
          <w:p w14:paraId="63D4F117" w14:textId="77777777" w:rsidR="008E5D06" w:rsidRDefault="008E5D06" w:rsidP="00A41ADA">
            <w:pPr>
              <w:jc w:val="center"/>
            </w:pPr>
            <w:r>
              <w:t>4</w:t>
            </w:r>
          </w:p>
        </w:tc>
        <w:tc>
          <w:tcPr>
            <w:tcW w:w="1710" w:type="dxa"/>
          </w:tcPr>
          <w:p w14:paraId="7B31DC43" w14:textId="77777777" w:rsidR="008E5D06" w:rsidRDefault="008E5D06" w:rsidP="00A41ADA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14:paraId="42DBFF89" w14:textId="77777777" w:rsidR="008E5D06" w:rsidRDefault="008E5D06" w:rsidP="00A41ADA">
            <w:pPr>
              <w:jc w:val="center"/>
            </w:pPr>
            <w:r>
              <w:t>2-10-40-full</w:t>
            </w:r>
          </w:p>
        </w:tc>
        <w:tc>
          <w:tcPr>
            <w:tcW w:w="3600" w:type="dxa"/>
          </w:tcPr>
          <w:p w14:paraId="0CE6F4BA" w14:textId="77777777" w:rsidR="008E5D06" w:rsidRDefault="008E5D06" w:rsidP="00A41ADA">
            <w:r>
              <w:t>10=max 7135, 40=mixed</w:t>
            </w:r>
          </w:p>
        </w:tc>
      </w:tr>
      <w:tr w:rsidR="008E5D06" w14:paraId="6A00FA9A" w14:textId="77777777" w:rsidTr="00A41ADA">
        <w:tc>
          <w:tcPr>
            <w:tcW w:w="1890" w:type="dxa"/>
          </w:tcPr>
          <w:p w14:paraId="2FB2A68A" w14:textId="77777777" w:rsidR="008E5D06" w:rsidRDefault="008E5D06" w:rsidP="00A41ADA">
            <w:pPr>
              <w:jc w:val="center"/>
            </w:pPr>
            <w:r>
              <w:t>5</w:t>
            </w:r>
          </w:p>
        </w:tc>
        <w:tc>
          <w:tcPr>
            <w:tcW w:w="1710" w:type="dxa"/>
          </w:tcPr>
          <w:p w14:paraId="73ABC7A8" w14:textId="77777777" w:rsidR="008E5D06" w:rsidRDefault="008E5D06" w:rsidP="00A41ADA">
            <w:pPr>
              <w:jc w:val="center"/>
            </w:pPr>
            <w:r>
              <w:t>5</w:t>
            </w:r>
          </w:p>
        </w:tc>
        <w:tc>
          <w:tcPr>
            <w:tcW w:w="2520" w:type="dxa"/>
          </w:tcPr>
          <w:p w14:paraId="20177BD5" w14:textId="77777777" w:rsidR="008E5D06" w:rsidRDefault="008E5D06" w:rsidP="00A41ADA">
            <w:pPr>
              <w:jc w:val="center"/>
            </w:pPr>
            <w:r>
              <w:t>2-5-10-40-full</w:t>
            </w:r>
          </w:p>
        </w:tc>
        <w:tc>
          <w:tcPr>
            <w:tcW w:w="3600" w:type="dxa"/>
          </w:tcPr>
          <w:p w14:paraId="3FF66156" w14:textId="77777777" w:rsidR="008E5D06" w:rsidRDefault="008E5D06" w:rsidP="00A41ADA">
            <w:r>
              <w:t>10=max 7135, 40=mixed</w:t>
            </w:r>
          </w:p>
        </w:tc>
      </w:tr>
      <w:tr w:rsidR="008E5D06" w14:paraId="01FCBACC" w14:textId="77777777" w:rsidTr="00A41ADA">
        <w:tc>
          <w:tcPr>
            <w:tcW w:w="1890" w:type="dxa"/>
          </w:tcPr>
          <w:p w14:paraId="429AE865" w14:textId="77777777" w:rsidR="008E5D06" w:rsidRDefault="008E5D06" w:rsidP="00A41ADA">
            <w:pPr>
              <w:jc w:val="center"/>
            </w:pPr>
            <w:r>
              <w:t>6</w:t>
            </w:r>
          </w:p>
        </w:tc>
        <w:tc>
          <w:tcPr>
            <w:tcW w:w="1710" w:type="dxa"/>
          </w:tcPr>
          <w:p w14:paraId="4BD24D99" w14:textId="77777777" w:rsidR="008E5D06" w:rsidRDefault="008E5D06" w:rsidP="00A41ADA">
            <w:pPr>
              <w:jc w:val="center"/>
            </w:pPr>
            <w:r>
              <w:t>6</w:t>
            </w:r>
          </w:p>
        </w:tc>
        <w:tc>
          <w:tcPr>
            <w:tcW w:w="2520" w:type="dxa"/>
          </w:tcPr>
          <w:p w14:paraId="5DF7B76E" w14:textId="77777777" w:rsidR="008E5D06" w:rsidRDefault="008E5D06" w:rsidP="00A41ADA">
            <w:pPr>
              <w:jc w:val="center"/>
            </w:pPr>
            <w:r>
              <w:t>TK BLF A6 7 mode</w:t>
            </w:r>
          </w:p>
        </w:tc>
        <w:tc>
          <w:tcPr>
            <w:tcW w:w="3600" w:type="dxa"/>
          </w:tcPr>
          <w:p w14:paraId="0344D06E" w14:textId="55BCEBB9" w:rsidR="008E5D06" w:rsidRDefault="008E5D06" w:rsidP="00A41ADA">
            <w:r>
              <w:t>6 well evenly spread</w:t>
            </w:r>
            <w:r w:rsidR="008B6698">
              <w:t xml:space="preserve"> modes</w:t>
            </w:r>
          </w:p>
        </w:tc>
      </w:tr>
      <w:tr w:rsidR="008E5D06" w14:paraId="4DED70E0" w14:textId="77777777" w:rsidTr="00A41ADA">
        <w:tc>
          <w:tcPr>
            <w:tcW w:w="1890" w:type="dxa"/>
          </w:tcPr>
          <w:p w14:paraId="5796C561" w14:textId="77777777" w:rsidR="008E5D06" w:rsidRDefault="008E5D06" w:rsidP="00A41ADA">
            <w:pPr>
              <w:jc w:val="center"/>
            </w:pPr>
            <w:r>
              <w:t>7</w:t>
            </w:r>
          </w:p>
        </w:tc>
        <w:tc>
          <w:tcPr>
            <w:tcW w:w="1710" w:type="dxa"/>
          </w:tcPr>
          <w:p w14:paraId="4E1EFD97" w14:textId="77777777" w:rsidR="008E5D06" w:rsidRDefault="008E5D06" w:rsidP="00A41ADA">
            <w:pPr>
              <w:jc w:val="center"/>
            </w:pPr>
            <w:r>
              <w:t>7</w:t>
            </w:r>
          </w:p>
        </w:tc>
        <w:tc>
          <w:tcPr>
            <w:tcW w:w="2520" w:type="dxa"/>
          </w:tcPr>
          <w:p w14:paraId="15F35683" w14:textId="77777777" w:rsidR="008E5D06" w:rsidRDefault="008E5D06" w:rsidP="00A41ADA">
            <w:pPr>
              <w:jc w:val="center"/>
            </w:pPr>
            <w:r>
              <w:t>1-2.5-6-10-35-65-full</w:t>
            </w:r>
          </w:p>
        </w:tc>
        <w:tc>
          <w:tcPr>
            <w:tcW w:w="3600" w:type="dxa"/>
          </w:tcPr>
          <w:p w14:paraId="334A8C19" w14:textId="77777777" w:rsidR="008E5D06" w:rsidRDefault="008E5D06" w:rsidP="00A41ADA">
            <w:r>
              <w:t>10=max 7135, 35=mixed</w:t>
            </w:r>
          </w:p>
        </w:tc>
      </w:tr>
      <w:tr w:rsidR="008E5D06" w14:paraId="02E4668C" w14:textId="77777777" w:rsidTr="00A41ADA">
        <w:tc>
          <w:tcPr>
            <w:tcW w:w="1890" w:type="dxa"/>
          </w:tcPr>
          <w:p w14:paraId="29101A64" w14:textId="77777777" w:rsidR="008E5D06" w:rsidRDefault="008E5D06" w:rsidP="00A41ADA">
            <w:pPr>
              <w:jc w:val="center"/>
            </w:pPr>
            <w:r>
              <w:t>8</w:t>
            </w:r>
          </w:p>
        </w:tc>
        <w:tc>
          <w:tcPr>
            <w:tcW w:w="1710" w:type="dxa"/>
          </w:tcPr>
          <w:p w14:paraId="69D14013" w14:textId="77777777" w:rsidR="008E5D06" w:rsidRDefault="008E5D06" w:rsidP="00A41ADA">
            <w:pPr>
              <w:jc w:val="center"/>
            </w:pPr>
            <w:r>
              <w:t>3</w:t>
            </w:r>
          </w:p>
        </w:tc>
        <w:tc>
          <w:tcPr>
            <w:tcW w:w="2520" w:type="dxa"/>
          </w:tcPr>
          <w:p w14:paraId="1B93F943" w14:textId="77777777" w:rsidR="008E5D06" w:rsidRDefault="008E5D06" w:rsidP="00A41ADA">
            <w:pPr>
              <w:jc w:val="center"/>
            </w:pPr>
            <w:r>
              <w:t>10-25-50</w:t>
            </w:r>
          </w:p>
        </w:tc>
        <w:tc>
          <w:tcPr>
            <w:tcW w:w="3600" w:type="dxa"/>
          </w:tcPr>
          <w:p w14:paraId="16CE4972" w14:textId="77777777" w:rsidR="008E5D06" w:rsidRDefault="008E5D06" w:rsidP="00A41ADA">
            <w:r>
              <w:t>10=max 7135</w:t>
            </w:r>
          </w:p>
        </w:tc>
      </w:tr>
      <w:tr w:rsidR="008E5D06" w14:paraId="52C079BC" w14:textId="77777777" w:rsidTr="00A41ADA">
        <w:tc>
          <w:tcPr>
            <w:tcW w:w="1890" w:type="dxa"/>
          </w:tcPr>
          <w:p w14:paraId="0F3EAAF4" w14:textId="77777777" w:rsidR="008E5D06" w:rsidRDefault="008E5D06" w:rsidP="00A41ADA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72311EEB" w14:textId="77777777" w:rsidR="008E5D06" w:rsidRDefault="008E5D06" w:rsidP="00A41ADA">
            <w:pPr>
              <w:jc w:val="center"/>
            </w:pPr>
            <w:r>
              <w:t>3</w:t>
            </w:r>
          </w:p>
        </w:tc>
        <w:tc>
          <w:tcPr>
            <w:tcW w:w="2520" w:type="dxa"/>
          </w:tcPr>
          <w:p w14:paraId="617C0AC4" w14:textId="77777777" w:rsidR="008E5D06" w:rsidRDefault="008E5D06" w:rsidP="00A41ADA">
            <w:pPr>
              <w:jc w:val="center"/>
            </w:pPr>
            <w:r>
              <w:t>2-20-full</w:t>
            </w:r>
          </w:p>
        </w:tc>
        <w:tc>
          <w:tcPr>
            <w:tcW w:w="3600" w:type="dxa"/>
          </w:tcPr>
          <w:p w14:paraId="6EB5E288" w14:textId="77777777" w:rsidR="008E5D06" w:rsidRDefault="008E5D06" w:rsidP="00A41ADA">
            <w:r>
              <w:t>2=1/5 7135, 20=mixed</w:t>
            </w:r>
          </w:p>
        </w:tc>
      </w:tr>
      <w:tr w:rsidR="008E5D06" w14:paraId="6FA21A80" w14:textId="77777777" w:rsidTr="00A41ADA">
        <w:tc>
          <w:tcPr>
            <w:tcW w:w="1890" w:type="dxa"/>
          </w:tcPr>
          <w:p w14:paraId="3D0B04BA" w14:textId="77777777" w:rsidR="008E5D06" w:rsidRDefault="008E5D06" w:rsidP="00A41ADA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6AC12ED5" w14:textId="77777777" w:rsidR="008E5D06" w:rsidRDefault="008E5D06" w:rsidP="00A41ADA">
            <w:pPr>
              <w:jc w:val="center"/>
            </w:pPr>
            <w:r>
              <w:t>3</w:t>
            </w:r>
          </w:p>
        </w:tc>
        <w:tc>
          <w:tcPr>
            <w:tcW w:w="2520" w:type="dxa"/>
          </w:tcPr>
          <w:p w14:paraId="102E845D" w14:textId="77777777" w:rsidR="008E5D06" w:rsidRDefault="008E5D06" w:rsidP="00A41ADA">
            <w:pPr>
              <w:jc w:val="center"/>
            </w:pPr>
            <w:r>
              <w:t>2-40-full</w:t>
            </w:r>
          </w:p>
        </w:tc>
        <w:tc>
          <w:tcPr>
            <w:tcW w:w="3600" w:type="dxa"/>
          </w:tcPr>
          <w:p w14:paraId="6398953C" w14:textId="77777777" w:rsidR="008E5D06" w:rsidRDefault="008E5D06" w:rsidP="00A41ADA">
            <w:r>
              <w:t>2=1/5 7135, 40=mixed</w:t>
            </w:r>
          </w:p>
        </w:tc>
      </w:tr>
      <w:tr w:rsidR="008E5D06" w14:paraId="65DD59D7" w14:textId="77777777" w:rsidTr="00A41ADA">
        <w:tc>
          <w:tcPr>
            <w:tcW w:w="1890" w:type="dxa"/>
          </w:tcPr>
          <w:p w14:paraId="38DF9C6F" w14:textId="77777777" w:rsidR="008E5D06" w:rsidRDefault="008E5D06" w:rsidP="00A41ADA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75811295" w14:textId="77777777" w:rsidR="008E5D06" w:rsidRDefault="008E5D06" w:rsidP="00A41ADA">
            <w:pPr>
              <w:jc w:val="center"/>
            </w:pPr>
            <w:r>
              <w:t>3</w:t>
            </w:r>
          </w:p>
        </w:tc>
        <w:tc>
          <w:tcPr>
            <w:tcW w:w="2520" w:type="dxa"/>
          </w:tcPr>
          <w:p w14:paraId="73B2CA2C" w14:textId="77777777" w:rsidR="008E5D06" w:rsidRDefault="008E5D06" w:rsidP="00A41ADA">
            <w:pPr>
              <w:jc w:val="center"/>
            </w:pPr>
            <w:r>
              <w:t>10-35-full</w:t>
            </w:r>
          </w:p>
        </w:tc>
        <w:tc>
          <w:tcPr>
            <w:tcW w:w="3600" w:type="dxa"/>
          </w:tcPr>
          <w:p w14:paraId="2D02F77E" w14:textId="77777777" w:rsidR="008E5D06" w:rsidRDefault="008E5D06" w:rsidP="00A41ADA">
            <w:r>
              <w:t>10=max 7135, 35=mixed</w:t>
            </w:r>
          </w:p>
        </w:tc>
      </w:tr>
      <w:tr w:rsidR="008E5D06" w14:paraId="1F18FE0B" w14:textId="77777777" w:rsidTr="00A41ADA">
        <w:tc>
          <w:tcPr>
            <w:tcW w:w="1890" w:type="dxa"/>
          </w:tcPr>
          <w:p w14:paraId="77CC685D" w14:textId="77777777" w:rsidR="008E5D06" w:rsidRDefault="008E5D06" w:rsidP="00A41ADA">
            <w:pPr>
              <w:jc w:val="center"/>
            </w:pPr>
            <w:r>
              <w:t>12</w:t>
            </w:r>
          </w:p>
        </w:tc>
        <w:tc>
          <w:tcPr>
            <w:tcW w:w="1710" w:type="dxa"/>
          </w:tcPr>
          <w:p w14:paraId="77CCC120" w14:textId="77777777" w:rsidR="008E5D06" w:rsidRDefault="008E5D06" w:rsidP="00A41ADA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14:paraId="0519E6E2" w14:textId="77777777" w:rsidR="008E5D06" w:rsidRDefault="008E5D06" w:rsidP="00A41ADA">
            <w:pPr>
              <w:jc w:val="center"/>
            </w:pPr>
            <w:r>
              <w:t>TK BLF A6 4 mode</w:t>
            </w:r>
          </w:p>
        </w:tc>
        <w:tc>
          <w:tcPr>
            <w:tcW w:w="3600" w:type="dxa"/>
          </w:tcPr>
          <w:p w14:paraId="4DBB2220" w14:textId="0B8C2C06" w:rsidR="008E5D06" w:rsidRDefault="008E5D06" w:rsidP="00A41ADA">
            <w:r>
              <w:t>4 well evenly spread</w:t>
            </w:r>
            <w:r w:rsidR="008B6698">
              <w:t xml:space="preserve"> modes</w:t>
            </w:r>
          </w:p>
        </w:tc>
      </w:tr>
    </w:tbl>
    <w:p w14:paraId="5EBC2121" w14:textId="77777777" w:rsidR="00B5763B" w:rsidRDefault="00B5763B">
      <w:pPr>
        <w:rPr>
          <w:ins w:id="6" w:author="Tom Elfers" w:date="2017-05-28T17:25:00Z"/>
        </w:rPr>
      </w:pPr>
    </w:p>
    <w:p w14:paraId="1CD6AC5D" w14:textId="79704D11" w:rsidR="008E5D06" w:rsidRDefault="00B5763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ins w:id="7" w:author="Tom Elfers" w:date="2017-05-28T17:25:00Z">
        <w:r>
          <w:t>** Note: Special</w:t>
        </w:r>
      </w:ins>
      <w:ins w:id="8" w:author="Tom Elfers" w:date="2017-05-28T17:30:00Z">
        <w:r w:rsidR="009C596C">
          <w:t xml:space="preserve"> (bli</w:t>
        </w:r>
        <w:bookmarkStart w:id="9" w:name="_GoBack"/>
        <w:bookmarkEnd w:id="9"/>
        <w:r w:rsidR="009C596C">
          <w:t>nky)</w:t>
        </w:r>
      </w:ins>
      <w:ins w:id="10" w:author="Tom Elfers" w:date="2017-05-28T17:25:00Z">
        <w:r>
          <w:t xml:space="preserve"> modes in order: 1</w:t>
        </w:r>
      </w:ins>
      <w:ins w:id="11" w:author="Tom Elfers" w:date="2017-05-28T17:26:00Z">
        <w:r>
          <w:t>8</w:t>
        </w:r>
      </w:ins>
      <w:ins w:id="12" w:author="Tom Elfers" w:date="2017-05-28T17:25:00Z">
        <w:r>
          <w:t xml:space="preserve"> H</w:t>
        </w:r>
      </w:ins>
      <w:ins w:id="13" w:author="Tom Elfers" w:date="2017-05-28T17:26:00Z">
        <w:r>
          <w:t xml:space="preserve">z strobe, </w:t>
        </w:r>
      </w:ins>
      <w:ins w:id="14" w:author="Tom Elfers" w:date="2017-05-28T17:30:00Z">
        <w:r w:rsidR="009C596C">
          <w:t xml:space="preserve">police strobe, bike strobe, 2 sec </w:t>
        </w:r>
        <w:proofErr w:type="gramStart"/>
        <w:r w:rsidR="009C596C">
          <w:t>beacon</w:t>
        </w:r>
        <w:proofErr w:type="gramEnd"/>
        <w:r w:rsidR="009C596C">
          <w:t>, 10 sec beacon</w:t>
        </w:r>
      </w:ins>
      <w:r w:rsidR="008E5D06">
        <w:br w:type="page"/>
      </w:r>
    </w:p>
    <w:p w14:paraId="729F2062" w14:textId="77777777" w:rsidR="001A7566" w:rsidRPr="00302C65" w:rsidRDefault="001A7566" w:rsidP="00E00150">
      <w:pPr>
        <w:pStyle w:val="Heading2"/>
        <w:rPr>
          <w:b/>
          <w:color w:val="000000" w:themeColor="text1"/>
        </w:rPr>
      </w:pPr>
      <w:r w:rsidRPr="00302C65">
        <w:rPr>
          <w:b/>
          <w:color w:val="000000" w:themeColor="text1"/>
        </w:rPr>
        <w:lastRenderedPageBreak/>
        <w:t>Configuration UI Operation</w:t>
      </w:r>
    </w:p>
    <w:p w14:paraId="5DAA3D12" w14:textId="345EDEAA" w:rsidR="001A7566" w:rsidRDefault="000B17AD" w:rsidP="001A7566">
      <w:r>
        <w:t>For</w:t>
      </w:r>
      <w:r w:rsidR="004F1004">
        <w:t xml:space="preserve"> Ramping</w:t>
      </w:r>
      <w:r>
        <w:t xml:space="preserve">, </w:t>
      </w:r>
      <w:r w:rsidR="009F55D7">
        <w:t xml:space="preserve">hold </w:t>
      </w:r>
      <w:r>
        <w:t>the button for 8 seconds,</w:t>
      </w:r>
      <w:r w:rsidR="004F1004">
        <w:t xml:space="preserve"> </w:t>
      </w:r>
      <w:r>
        <w:t xml:space="preserve">and for Mode Sets, </w:t>
      </w:r>
      <w:r w:rsidR="009F55D7">
        <w:t xml:space="preserve">hold </w:t>
      </w:r>
      <w:r>
        <w:t xml:space="preserve">the button for </w:t>
      </w:r>
      <w:r w:rsidR="00B40687">
        <w:t>3.2</w:t>
      </w:r>
      <w:r>
        <w:t xml:space="preserve"> seconds to activate t</w:t>
      </w:r>
      <w:r w:rsidR="001A7566">
        <w:t xml:space="preserve">he </w:t>
      </w:r>
      <w:r w:rsidR="0033093A">
        <w:t xml:space="preserve">main </w:t>
      </w:r>
      <w:r w:rsidR="001A7566">
        <w:t xml:space="preserve">Configuration UI settings. </w:t>
      </w:r>
      <w:r>
        <w:t>T</w:t>
      </w:r>
      <w:r w:rsidR="001A7566">
        <w:t>he light blink</w:t>
      </w:r>
      <w:r w:rsidR="009F55D7">
        <w:t>s</w:t>
      </w:r>
      <w:r w:rsidR="001A7566">
        <w:t xml:space="preserve"> 2 times </w:t>
      </w:r>
      <w:r w:rsidR="00DA53B2">
        <w:t xml:space="preserve">quickly, and once slowly </w:t>
      </w:r>
      <w:r w:rsidR="001A7566">
        <w:t xml:space="preserve">to indicate Configuration UI mode is active. </w:t>
      </w:r>
      <w:r w:rsidR="009F55D7">
        <w:t>As listed below, y</w:t>
      </w:r>
      <w:r w:rsidR="001A7566">
        <w:t>ou can change or leave any of these settings – there’s no need to set each on</w:t>
      </w:r>
      <w:r w:rsidR="00693353">
        <w:t>e. Clicks choose the value for each setting</w:t>
      </w:r>
      <w:r w:rsidR="001A7566">
        <w:t>, and each click will blink the light to acknowledge the click.</w:t>
      </w:r>
      <w:r w:rsidR="009F55D7">
        <w:t xml:space="preserve"> If you disable Ramping, then the next setting wil</w:t>
      </w:r>
      <w:r w:rsidR="00F6406C">
        <w:t>l be #2 under Mode Sets, and vice</w:t>
      </w:r>
      <w:r w:rsidR="009F55D7">
        <w:t xml:space="preserve"> versa.</w:t>
      </w:r>
      <w:r w:rsidR="001A7566">
        <w:t xml:space="preserve"> </w:t>
      </w:r>
      <w:r w:rsidR="00717A0A">
        <w:t xml:space="preserve">If no clicks are entered in </w:t>
      </w:r>
      <w:r w:rsidR="008E5D06">
        <w:t>3.</w:t>
      </w:r>
      <w:r w:rsidR="00EA5D6E">
        <w:t>5</w:t>
      </w:r>
      <w:r w:rsidR="00717A0A">
        <w:t xml:space="preserve"> seconds, the light jumps to the next configuration setting indicated by 2 </w:t>
      </w:r>
      <w:r w:rsidR="00DA53B2">
        <w:t xml:space="preserve">quick </w:t>
      </w:r>
      <w:r w:rsidR="00717A0A">
        <w:t>blinks</w:t>
      </w:r>
      <w:r w:rsidR="00DA53B2">
        <w:t xml:space="preserve"> and slow </w:t>
      </w:r>
      <w:ins w:id="15" w:author="Tom Elfers" w:date="2017-05-28T17:07:00Z">
        <w:r w:rsidR="001F5B31">
          <w:t>blinks</w:t>
        </w:r>
      </w:ins>
      <w:r w:rsidR="00DA53B2">
        <w:t xml:space="preserve"> of the number for what setting it is (ex: 3 slow blinks </w:t>
      </w:r>
      <w:proofErr w:type="gramStart"/>
      <w:r w:rsidR="00DA53B2">
        <w:t>means</w:t>
      </w:r>
      <w:proofErr w:type="gramEnd"/>
      <w:r w:rsidR="00DA53B2">
        <w:t xml:space="preserve"> the 3</w:t>
      </w:r>
      <w:r w:rsidR="00DA53B2" w:rsidRPr="00DA53B2">
        <w:rPr>
          <w:vertAlign w:val="superscript"/>
        </w:rPr>
        <w:t>rd</w:t>
      </w:r>
      <w:r w:rsidR="00DA53B2">
        <w:t xml:space="preserve"> setting)</w:t>
      </w:r>
      <w:r w:rsidR="00717A0A">
        <w:t xml:space="preserve">. You can bypass the timeout by doing a </w:t>
      </w:r>
      <w:r w:rsidR="00863213">
        <w:t>press</w:t>
      </w:r>
      <w:r w:rsidR="00717A0A">
        <w:t>&amp;hold</w:t>
      </w:r>
      <w:r w:rsidR="0094363A">
        <w:t xml:space="preserve"> to skip to the next setting. If you continue to hold it, it will exit configuration UI settings mode altogether, indicated by 4 quick blinks.</w:t>
      </w:r>
    </w:p>
    <w:p w14:paraId="7D69C2D1" w14:textId="5E6A3ADC" w:rsidR="009F55D7" w:rsidRDefault="009C0ACA" w:rsidP="001A7566">
      <w:r>
        <w:t xml:space="preserve">For </w:t>
      </w:r>
      <w:r w:rsidR="009F55D7">
        <w:t>thermal stepdown, the main LEDs will go to max output, if you click in under 5 secs, the set temperature will be unaffected, but more than 5 secs, the current temperature reading will be recorded as the new temperature to use for the stepdown – be sure you set it high enough – light should be hot enough to barely hold, or even hotter. Factory default temperature is 5</w:t>
      </w:r>
      <w:r w:rsidR="00E37DB0">
        <w:t>5</w:t>
      </w:r>
      <w:r w:rsidR="009F55D7">
        <w:t>C, but calibration will vary from unit to unit.</w:t>
      </w:r>
      <w:r w:rsidR="00E37DB0">
        <w:t xml:space="preserve"> </w:t>
      </w:r>
      <w:r w:rsidR="009F55D7">
        <w:t>When timed stepdown is chosen, it will blink, prompting to enter the choice of time, 1-7 clicks as described below.</w:t>
      </w:r>
    </w:p>
    <w:p w14:paraId="110B8E79" w14:textId="581A103E" w:rsidR="00E37DB0" w:rsidRDefault="00E37DB0" w:rsidP="001A7566">
      <w:r>
        <w:t xml:space="preserve">To reset settings to factory defaults, in </w:t>
      </w:r>
      <w:r w:rsidRPr="002016E9">
        <w:rPr>
          <w:rFonts w:cstheme="minorHAnsi"/>
        </w:rPr>
        <w:t>firmware version #</w:t>
      </w:r>
      <w:r>
        <w:rPr>
          <w:rFonts w:cstheme="minorHAnsi"/>
        </w:rPr>
        <w:t xml:space="preserve"> display, press&amp;hold for at least 1.2 seconds.</w:t>
      </w:r>
    </w:p>
    <w:p w14:paraId="5D63D1D2" w14:textId="77777777" w:rsidR="00693353" w:rsidRPr="00302C65" w:rsidRDefault="00693353" w:rsidP="00E00150">
      <w:pPr>
        <w:pStyle w:val="Heading3"/>
        <w:rPr>
          <w:b/>
          <w:color w:val="000000" w:themeColor="text1"/>
        </w:rPr>
      </w:pPr>
      <w:r w:rsidRPr="00302C65">
        <w:rPr>
          <w:b/>
          <w:color w:val="000000" w:themeColor="text1"/>
        </w:rPr>
        <w:t>Configuration Settings</w:t>
      </w:r>
      <w:r w:rsidR="008E5D06" w:rsidRPr="00302C65">
        <w:rPr>
          <w:b/>
          <w:color w:val="000000" w:themeColor="text1"/>
        </w:rPr>
        <w:t xml:space="preserve"> – Ramping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440"/>
        <w:gridCol w:w="2677"/>
        <w:gridCol w:w="4590"/>
        <w:gridCol w:w="1003"/>
      </w:tblGrid>
      <w:tr w:rsidR="008E5D06" w14:paraId="4112DFD0" w14:textId="77777777" w:rsidTr="00A41ADA">
        <w:tc>
          <w:tcPr>
            <w:tcW w:w="1440" w:type="dxa"/>
          </w:tcPr>
          <w:p w14:paraId="597555E8" w14:textId="77777777" w:rsidR="008E5D06" w:rsidRPr="00842762" w:rsidRDefault="008E5D06" w:rsidP="00A41ADA">
            <w:pPr>
              <w:jc w:val="center"/>
              <w:rPr>
                <w:b/>
              </w:rPr>
            </w:pPr>
            <w:r>
              <w:rPr>
                <w:b/>
              </w:rPr>
              <w:t>Setting #</w:t>
            </w:r>
          </w:p>
        </w:tc>
        <w:tc>
          <w:tcPr>
            <w:tcW w:w="2677" w:type="dxa"/>
          </w:tcPr>
          <w:p w14:paraId="056D7F59" w14:textId="77777777" w:rsidR="008E5D06" w:rsidRPr="00842762" w:rsidRDefault="008E5D06" w:rsidP="00A41ADA">
            <w:pPr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4590" w:type="dxa"/>
          </w:tcPr>
          <w:p w14:paraId="54BB398B" w14:textId="77777777" w:rsidR="008E5D06" w:rsidRPr="00842762" w:rsidRDefault="008E5D06" w:rsidP="00A41ADA">
            <w:pPr>
              <w:jc w:val="center"/>
              <w:rPr>
                <w:b/>
              </w:rPr>
            </w:pPr>
            <w:r>
              <w:rPr>
                <w:b/>
              </w:rPr>
              <w:t>Clicks</w:t>
            </w:r>
          </w:p>
        </w:tc>
        <w:tc>
          <w:tcPr>
            <w:tcW w:w="1003" w:type="dxa"/>
          </w:tcPr>
          <w:p w14:paraId="2D9B7CE3" w14:textId="77777777" w:rsidR="008E5D06" w:rsidRPr="00842762" w:rsidRDefault="008E5D06" w:rsidP="00A41ADA">
            <w:pPr>
              <w:jc w:val="center"/>
              <w:rPr>
                <w:b/>
              </w:rPr>
            </w:pPr>
            <w:r>
              <w:rPr>
                <w:b/>
              </w:rPr>
              <w:t>Defaults</w:t>
            </w:r>
          </w:p>
        </w:tc>
      </w:tr>
      <w:tr w:rsidR="008E5D06" w14:paraId="77079050" w14:textId="77777777" w:rsidTr="00A41ADA">
        <w:tc>
          <w:tcPr>
            <w:tcW w:w="1440" w:type="dxa"/>
          </w:tcPr>
          <w:p w14:paraId="0C21161E" w14:textId="77777777" w:rsidR="008E5D06" w:rsidRDefault="008E5D06" w:rsidP="00A41ADA">
            <w:pPr>
              <w:jc w:val="center"/>
            </w:pPr>
            <w:r>
              <w:t>1</w:t>
            </w:r>
          </w:p>
        </w:tc>
        <w:tc>
          <w:tcPr>
            <w:tcW w:w="2677" w:type="dxa"/>
          </w:tcPr>
          <w:p w14:paraId="6C5A316C" w14:textId="77777777" w:rsidR="008E5D06" w:rsidRDefault="008E5D06" w:rsidP="00A41ADA">
            <w:pPr>
              <w:jc w:val="center"/>
            </w:pPr>
            <w:r>
              <w:t>Ramping Mode</w:t>
            </w:r>
          </w:p>
        </w:tc>
        <w:tc>
          <w:tcPr>
            <w:tcW w:w="4590" w:type="dxa"/>
          </w:tcPr>
          <w:p w14:paraId="5B26E2BC" w14:textId="77777777" w:rsidR="008E5D06" w:rsidRDefault="008E5D06" w:rsidP="00A41ADA">
            <w:pPr>
              <w:jc w:val="center"/>
            </w:pPr>
            <w:r>
              <w:t>1=disable, 2=enable</w:t>
            </w:r>
          </w:p>
        </w:tc>
        <w:tc>
          <w:tcPr>
            <w:tcW w:w="1003" w:type="dxa"/>
          </w:tcPr>
          <w:p w14:paraId="7DD532B7" w14:textId="77777777" w:rsidR="008E5D06" w:rsidRDefault="008E5D06" w:rsidP="00A41ADA">
            <w:pPr>
              <w:jc w:val="center"/>
            </w:pPr>
            <w:r>
              <w:t>2</w:t>
            </w:r>
          </w:p>
        </w:tc>
      </w:tr>
      <w:tr w:rsidR="008E5D06" w14:paraId="70DD2ACC" w14:textId="77777777" w:rsidTr="00A41ADA">
        <w:tc>
          <w:tcPr>
            <w:tcW w:w="1440" w:type="dxa"/>
          </w:tcPr>
          <w:p w14:paraId="78383463" w14:textId="77777777" w:rsidR="008E5D06" w:rsidRDefault="008E5D06" w:rsidP="00A41ADA">
            <w:pPr>
              <w:jc w:val="center"/>
            </w:pPr>
            <w:r>
              <w:t>2</w:t>
            </w:r>
          </w:p>
        </w:tc>
        <w:tc>
          <w:tcPr>
            <w:tcW w:w="2677" w:type="dxa"/>
          </w:tcPr>
          <w:p w14:paraId="1F3EA663" w14:textId="77777777" w:rsidR="008E5D06" w:rsidRDefault="008E5D06" w:rsidP="00A41ADA">
            <w:pPr>
              <w:jc w:val="center"/>
            </w:pPr>
            <w:r>
              <w:t>Set Moonlight Level</w:t>
            </w:r>
          </w:p>
        </w:tc>
        <w:tc>
          <w:tcPr>
            <w:tcW w:w="4590" w:type="dxa"/>
          </w:tcPr>
          <w:p w14:paraId="4181F783" w14:textId="77777777" w:rsidR="008E5D06" w:rsidRDefault="008E5D06" w:rsidP="00A41ADA">
            <w:pPr>
              <w:jc w:val="center"/>
            </w:pPr>
            <w:r>
              <w:t xml:space="preserve">1 - </w:t>
            </w:r>
            <w:proofErr w:type="gramStart"/>
            <w:r>
              <w:t>7  (</w:t>
            </w:r>
            <w:proofErr w:type="gramEnd"/>
            <w:r>
              <w:t>PWM value)</w:t>
            </w:r>
          </w:p>
        </w:tc>
        <w:tc>
          <w:tcPr>
            <w:tcW w:w="1003" w:type="dxa"/>
          </w:tcPr>
          <w:p w14:paraId="3201245F" w14:textId="77777777" w:rsidR="008E5D06" w:rsidRDefault="008E5D06" w:rsidP="00A41ADA">
            <w:pPr>
              <w:jc w:val="center"/>
            </w:pPr>
            <w:r>
              <w:t>3</w:t>
            </w:r>
          </w:p>
        </w:tc>
      </w:tr>
      <w:tr w:rsidR="008E5D06" w14:paraId="02601C2B" w14:textId="77777777" w:rsidTr="00A41ADA">
        <w:tc>
          <w:tcPr>
            <w:tcW w:w="1440" w:type="dxa"/>
          </w:tcPr>
          <w:p w14:paraId="6FBFCF97" w14:textId="77777777" w:rsidR="008E5D06" w:rsidRDefault="008E5D06" w:rsidP="00A41ADA">
            <w:pPr>
              <w:jc w:val="center"/>
            </w:pPr>
            <w:r>
              <w:t>3</w:t>
            </w:r>
          </w:p>
        </w:tc>
        <w:tc>
          <w:tcPr>
            <w:tcW w:w="2677" w:type="dxa"/>
          </w:tcPr>
          <w:p w14:paraId="2C8BBAE2" w14:textId="77777777" w:rsidR="008E5D06" w:rsidRDefault="008E5D06" w:rsidP="00A41ADA">
            <w:pPr>
              <w:jc w:val="center"/>
            </w:pPr>
            <w:r>
              <w:t>Thermal/timed stepdown</w:t>
            </w:r>
          </w:p>
        </w:tc>
        <w:tc>
          <w:tcPr>
            <w:tcW w:w="4590" w:type="dxa"/>
          </w:tcPr>
          <w:p w14:paraId="078D40A7" w14:textId="77777777" w:rsidR="008E5D06" w:rsidRDefault="008E5D06" w:rsidP="00A41ADA">
            <w:pPr>
              <w:jc w:val="center"/>
            </w:pPr>
            <w:r>
              <w:t>1=disable, 2= Temperature, 3=timed</w:t>
            </w:r>
          </w:p>
          <w:p w14:paraId="50F60442" w14:textId="77777777" w:rsidR="008E5D06" w:rsidRDefault="008E5D06" w:rsidP="00A41ADA">
            <w:pPr>
              <w:jc w:val="center"/>
            </w:pPr>
            <w:r>
              <w:t>Timed: 1</w:t>
            </w:r>
            <w:r w:rsidRPr="00C95525">
              <w:rPr>
                <w:lang w:val="en"/>
              </w:rPr>
              <w:t xml:space="preserve">=60secs, </w:t>
            </w:r>
            <w:r>
              <w:rPr>
                <w:lang w:val="en"/>
              </w:rPr>
              <w:t>2</w:t>
            </w:r>
            <w:r w:rsidRPr="00C95525">
              <w:rPr>
                <w:lang w:val="en"/>
              </w:rPr>
              <w:t xml:space="preserve">=90secs, </w:t>
            </w:r>
            <w:r>
              <w:rPr>
                <w:lang w:val="en"/>
              </w:rPr>
              <w:t>3</w:t>
            </w:r>
            <w:r w:rsidRPr="00C95525">
              <w:rPr>
                <w:lang w:val="en"/>
              </w:rPr>
              <w:t xml:space="preserve">=2 mins, </w:t>
            </w:r>
            <w:r>
              <w:rPr>
                <w:lang w:val="en"/>
              </w:rPr>
              <w:t>4</w:t>
            </w:r>
            <w:r w:rsidRPr="00C95525">
              <w:rPr>
                <w:lang w:val="en"/>
              </w:rPr>
              <w:t xml:space="preserve">=3 mins, </w:t>
            </w:r>
            <w:r>
              <w:rPr>
                <w:lang w:val="en"/>
              </w:rPr>
              <w:t>5</w:t>
            </w:r>
            <w:r w:rsidRPr="00C95525">
              <w:rPr>
                <w:lang w:val="en"/>
              </w:rPr>
              <w:t xml:space="preserve">=5 mins, </w:t>
            </w:r>
            <w:r>
              <w:rPr>
                <w:lang w:val="en"/>
              </w:rPr>
              <w:t>6</w:t>
            </w:r>
            <w:r w:rsidRPr="00C95525">
              <w:rPr>
                <w:lang w:val="en"/>
              </w:rPr>
              <w:t>=</w:t>
            </w:r>
            <w:r>
              <w:rPr>
                <w:lang w:val="en"/>
              </w:rPr>
              <w:t>7</w:t>
            </w:r>
            <w:r w:rsidRPr="00C95525">
              <w:rPr>
                <w:lang w:val="en"/>
              </w:rPr>
              <w:t xml:space="preserve"> mins</w:t>
            </w:r>
          </w:p>
        </w:tc>
        <w:tc>
          <w:tcPr>
            <w:tcW w:w="1003" w:type="dxa"/>
          </w:tcPr>
          <w:p w14:paraId="090E3DA8" w14:textId="77777777" w:rsidR="008E5D06" w:rsidRDefault="008E5D06" w:rsidP="00A41ADA">
            <w:pPr>
              <w:jc w:val="center"/>
            </w:pPr>
            <w:r>
              <w:t>3-4</w:t>
            </w:r>
          </w:p>
        </w:tc>
      </w:tr>
      <w:tr w:rsidR="008E5D06" w14:paraId="39844A7F" w14:textId="77777777" w:rsidTr="00A41ADA">
        <w:tc>
          <w:tcPr>
            <w:tcW w:w="1440" w:type="dxa"/>
          </w:tcPr>
          <w:p w14:paraId="3C2551B2" w14:textId="77777777" w:rsidR="008E5D06" w:rsidRDefault="008E5D06" w:rsidP="00A41ADA">
            <w:pPr>
              <w:jc w:val="center"/>
            </w:pPr>
            <w:r>
              <w:t>4</w:t>
            </w:r>
          </w:p>
        </w:tc>
        <w:tc>
          <w:tcPr>
            <w:tcW w:w="2677" w:type="dxa"/>
          </w:tcPr>
          <w:p w14:paraId="7EBBFCB8" w14:textId="77777777" w:rsidR="008E5D06" w:rsidRDefault="008E5D06" w:rsidP="00A41ADA">
            <w:pPr>
              <w:jc w:val="center"/>
            </w:pPr>
            <w:r>
              <w:t>Blinky mode</w:t>
            </w:r>
          </w:p>
        </w:tc>
        <w:tc>
          <w:tcPr>
            <w:tcW w:w="4590" w:type="dxa"/>
          </w:tcPr>
          <w:p w14:paraId="0CDB14A2" w14:textId="77777777" w:rsidR="008E5D06" w:rsidRDefault="008E5D06" w:rsidP="00A41ADA">
            <w:pPr>
              <w:jc w:val="center"/>
            </w:pPr>
            <w:r>
              <w:t xml:space="preserve">1=disable, </w:t>
            </w:r>
            <w:r w:rsidRPr="00C95525">
              <w:rPr>
                <w:lang w:val="en"/>
              </w:rPr>
              <w:t>2=</w:t>
            </w:r>
            <w:r>
              <w:rPr>
                <w:lang w:val="en"/>
              </w:rPr>
              <w:t xml:space="preserve">one strobe, </w:t>
            </w:r>
            <w:r w:rsidRPr="00C95525">
              <w:rPr>
                <w:lang w:val="en"/>
              </w:rPr>
              <w:t>3=</w:t>
            </w:r>
            <w:r>
              <w:rPr>
                <w:lang w:val="en"/>
              </w:rPr>
              <w:t>all strobes/beacons</w:t>
            </w:r>
          </w:p>
        </w:tc>
        <w:tc>
          <w:tcPr>
            <w:tcW w:w="1003" w:type="dxa"/>
          </w:tcPr>
          <w:p w14:paraId="4BB35302" w14:textId="77777777" w:rsidR="008E5D06" w:rsidRDefault="008E5D06" w:rsidP="00A41ADA">
            <w:pPr>
              <w:jc w:val="center"/>
            </w:pPr>
            <w:r>
              <w:t>3</w:t>
            </w:r>
          </w:p>
        </w:tc>
      </w:tr>
    </w:tbl>
    <w:p w14:paraId="232AAAA7" w14:textId="77777777" w:rsidR="008E5D06" w:rsidRDefault="008E5D06" w:rsidP="00E00150">
      <w:pPr>
        <w:pStyle w:val="Heading3"/>
      </w:pPr>
    </w:p>
    <w:p w14:paraId="36E18B35" w14:textId="77777777" w:rsidR="008E5D06" w:rsidRPr="00302C65" w:rsidRDefault="008E5D06" w:rsidP="008E5D06">
      <w:pPr>
        <w:pStyle w:val="Heading3"/>
        <w:rPr>
          <w:b/>
          <w:color w:val="000000" w:themeColor="text1"/>
        </w:rPr>
      </w:pPr>
      <w:r w:rsidRPr="00302C65">
        <w:rPr>
          <w:b/>
          <w:color w:val="000000" w:themeColor="text1"/>
        </w:rPr>
        <w:t>Configuration Settings – Mode Sets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440"/>
        <w:gridCol w:w="2677"/>
        <w:gridCol w:w="4590"/>
        <w:gridCol w:w="1003"/>
      </w:tblGrid>
      <w:tr w:rsidR="008E5D06" w14:paraId="61B79774" w14:textId="77777777" w:rsidTr="00A41ADA">
        <w:tc>
          <w:tcPr>
            <w:tcW w:w="1440" w:type="dxa"/>
          </w:tcPr>
          <w:p w14:paraId="05A62F1F" w14:textId="77777777" w:rsidR="008E5D06" w:rsidRPr="00842762" w:rsidRDefault="008E5D06" w:rsidP="00A41ADA">
            <w:pPr>
              <w:jc w:val="center"/>
              <w:rPr>
                <w:b/>
              </w:rPr>
            </w:pPr>
            <w:r>
              <w:rPr>
                <w:b/>
              </w:rPr>
              <w:t>Setting #</w:t>
            </w:r>
          </w:p>
        </w:tc>
        <w:tc>
          <w:tcPr>
            <w:tcW w:w="2677" w:type="dxa"/>
          </w:tcPr>
          <w:p w14:paraId="536A7AF2" w14:textId="77777777" w:rsidR="008E5D06" w:rsidRPr="00842762" w:rsidRDefault="008E5D06" w:rsidP="00A41ADA">
            <w:pPr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4590" w:type="dxa"/>
          </w:tcPr>
          <w:p w14:paraId="36FB8914" w14:textId="77777777" w:rsidR="008E5D06" w:rsidRPr="00842762" w:rsidRDefault="008E5D06" w:rsidP="00A41ADA">
            <w:pPr>
              <w:jc w:val="center"/>
              <w:rPr>
                <w:b/>
              </w:rPr>
            </w:pPr>
            <w:r>
              <w:rPr>
                <w:b/>
              </w:rPr>
              <w:t>Clicks</w:t>
            </w:r>
          </w:p>
        </w:tc>
        <w:tc>
          <w:tcPr>
            <w:tcW w:w="1003" w:type="dxa"/>
          </w:tcPr>
          <w:p w14:paraId="6AC6A512" w14:textId="77777777" w:rsidR="008E5D06" w:rsidRPr="00842762" w:rsidRDefault="008E5D06" w:rsidP="00A41ADA">
            <w:pPr>
              <w:jc w:val="center"/>
              <w:rPr>
                <w:b/>
              </w:rPr>
            </w:pPr>
            <w:r>
              <w:rPr>
                <w:b/>
              </w:rPr>
              <w:t>Defaults</w:t>
            </w:r>
          </w:p>
        </w:tc>
      </w:tr>
      <w:tr w:rsidR="008E5D06" w14:paraId="5EE00E9D" w14:textId="77777777" w:rsidTr="00A41ADA">
        <w:tc>
          <w:tcPr>
            <w:tcW w:w="1440" w:type="dxa"/>
          </w:tcPr>
          <w:p w14:paraId="5B3A16FA" w14:textId="77777777" w:rsidR="008E5D06" w:rsidRDefault="008E5D06" w:rsidP="00A41ADA">
            <w:pPr>
              <w:jc w:val="center"/>
            </w:pPr>
            <w:r>
              <w:t>1</w:t>
            </w:r>
          </w:p>
        </w:tc>
        <w:tc>
          <w:tcPr>
            <w:tcW w:w="2677" w:type="dxa"/>
          </w:tcPr>
          <w:p w14:paraId="5E906CDB" w14:textId="77777777" w:rsidR="008E5D06" w:rsidRDefault="008E5D06" w:rsidP="00A41ADA">
            <w:pPr>
              <w:jc w:val="center"/>
            </w:pPr>
            <w:r>
              <w:t>Ramping Mode</w:t>
            </w:r>
          </w:p>
        </w:tc>
        <w:tc>
          <w:tcPr>
            <w:tcW w:w="4590" w:type="dxa"/>
          </w:tcPr>
          <w:p w14:paraId="65ACE6F2" w14:textId="77777777" w:rsidR="008E5D06" w:rsidRDefault="008E5D06" w:rsidP="00A41ADA">
            <w:pPr>
              <w:jc w:val="center"/>
            </w:pPr>
            <w:r>
              <w:t>1=disable, 2=enable</w:t>
            </w:r>
          </w:p>
        </w:tc>
        <w:tc>
          <w:tcPr>
            <w:tcW w:w="1003" w:type="dxa"/>
          </w:tcPr>
          <w:p w14:paraId="3524C681" w14:textId="77777777" w:rsidR="008E5D06" w:rsidRDefault="008E5D06" w:rsidP="00A41ADA">
            <w:pPr>
              <w:jc w:val="center"/>
            </w:pPr>
            <w:r>
              <w:t>2</w:t>
            </w:r>
          </w:p>
        </w:tc>
      </w:tr>
      <w:tr w:rsidR="008E5D06" w14:paraId="5329954F" w14:textId="77777777" w:rsidTr="00A41ADA">
        <w:tc>
          <w:tcPr>
            <w:tcW w:w="1440" w:type="dxa"/>
          </w:tcPr>
          <w:p w14:paraId="549D8F60" w14:textId="77777777" w:rsidR="008E5D06" w:rsidRDefault="008E5D06" w:rsidP="00A41ADA">
            <w:pPr>
              <w:jc w:val="center"/>
            </w:pPr>
            <w:r>
              <w:t>2</w:t>
            </w:r>
          </w:p>
        </w:tc>
        <w:tc>
          <w:tcPr>
            <w:tcW w:w="2677" w:type="dxa"/>
          </w:tcPr>
          <w:p w14:paraId="3B9236C2" w14:textId="77777777" w:rsidR="008E5D06" w:rsidRDefault="008E5D06" w:rsidP="00A41ADA">
            <w:pPr>
              <w:jc w:val="center"/>
            </w:pPr>
            <w:r>
              <w:t>Choose Mode Set</w:t>
            </w:r>
          </w:p>
        </w:tc>
        <w:tc>
          <w:tcPr>
            <w:tcW w:w="4590" w:type="dxa"/>
          </w:tcPr>
          <w:p w14:paraId="734B84FE" w14:textId="77777777" w:rsidR="008E5D06" w:rsidRDefault="008E5D06" w:rsidP="00A41ADA">
            <w:pPr>
              <w:jc w:val="center"/>
            </w:pPr>
            <w:r>
              <w:t>1-12 (1-7 is # of modes) – see Mode Sets</w:t>
            </w:r>
          </w:p>
        </w:tc>
        <w:tc>
          <w:tcPr>
            <w:tcW w:w="1003" w:type="dxa"/>
          </w:tcPr>
          <w:p w14:paraId="333A0048" w14:textId="77777777" w:rsidR="008E5D06" w:rsidRDefault="008E5D06" w:rsidP="00A41ADA">
            <w:pPr>
              <w:jc w:val="center"/>
            </w:pPr>
            <w:r>
              <w:t>4</w:t>
            </w:r>
          </w:p>
        </w:tc>
      </w:tr>
      <w:tr w:rsidR="008E5D06" w14:paraId="25A53C4F" w14:textId="77777777" w:rsidTr="00A41ADA">
        <w:tc>
          <w:tcPr>
            <w:tcW w:w="1440" w:type="dxa"/>
          </w:tcPr>
          <w:p w14:paraId="7D51D8A7" w14:textId="77777777" w:rsidR="008E5D06" w:rsidRDefault="008E5D06" w:rsidP="00A41ADA">
            <w:pPr>
              <w:jc w:val="center"/>
            </w:pPr>
            <w:r>
              <w:t>3</w:t>
            </w:r>
          </w:p>
        </w:tc>
        <w:tc>
          <w:tcPr>
            <w:tcW w:w="2677" w:type="dxa"/>
          </w:tcPr>
          <w:p w14:paraId="47F18085" w14:textId="77777777" w:rsidR="008E5D06" w:rsidRDefault="008E5D06" w:rsidP="00A41ADA">
            <w:pPr>
              <w:jc w:val="center"/>
            </w:pPr>
            <w:r>
              <w:t>Moon Mode</w:t>
            </w:r>
          </w:p>
        </w:tc>
        <w:tc>
          <w:tcPr>
            <w:tcW w:w="4590" w:type="dxa"/>
          </w:tcPr>
          <w:p w14:paraId="16DC3FEB" w14:textId="77777777" w:rsidR="008E5D06" w:rsidRDefault="008E5D06" w:rsidP="00A41ADA">
            <w:pPr>
              <w:jc w:val="center"/>
            </w:pPr>
            <w:r>
              <w:t>1=disable, 2=enable</w:t>
            </w:r>
          </w:p>
        </w:tc>
        <w:tc>
          <w:tcPr>
            <w:tcW w:w="1003" w:type="dxa"/>
          </w:tcPr>
          <w:p w14:paraId="1A8CC66E" w14:textId="77777777" w:rsidR="008E5D06" w:rsidRDefault="008E5D06" w:rsidP="00A41ADA">
            <w:pPr>
              <w:jc w:val="center"/>
            </w:pPr>
            <w:r>
              <w:t>2</w:t>
            </w:r>
          </w:p>
        </w:tc>
      </w:tr>
      <w:tr w:rsidR="008E5D06" w14:paraId="6F8A2325" w14:textId="77777777" w:rsidTr="00A41ADA">
        <w:tc>
          <w:tcPr>
            <w:tcW w:w="1440" w:type="dxa"/>
          </w:tcPr>
          <w:p w14:paraId="4F076E14" w14:textId="77777777" w:rsidR="008E5D06" w:rsidRDefault="008E5D06" w:rsidP="00A41ADA">
            <w:pPr>
              <w:jc w:val="center"/>
            </w:pPr>
            <w:r>
              <w:t>4</w:t>
            </w:r>
          </w:p>
        </w:tc>
        <w:tc>
          <w:tcPr>
            <w:tcW w:w="2677" w:type="dxa"/>
          </w:tcPr>
          <w:p w14:paraId="6B16C4C3" w14:textId="77777777" w:rsidR="008E5D06" w:rsidRDefault="008E5D06" w:rsidP="00A41ADA">
            <w:pPr>
              <w:jc w:val="center"/>
            </w:pPr>
            <w:r>
              <w:t>Mode ordering</w:t>
            </w:r>
          </w:p>
        </w:tc>
        <w:tc>
          <w:tcPr>
            <w:tcW w:w="4590" w:type="dxa"/>
          </w:tcPr>
          <w:p w14:paraId="63876253" w14:textId="77777777" w:rsidR="008E5D06" w:rsidRDefault="008E5D06" w:rsidP="00A41ADA">
            <w:pPr>
              <w:jc w:val="center"/>
            </w:pPr>
            <w:r>
              <w:t>1= sets lo</w:t>
            </w:r>
            <w:r w:rsidRPr="00202F0E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>hi</w:t>
            </w:r>
            <w:r>
              <w:t>, 2=sets hi</w:t>
            </w:r>
            <w:r w:rsidRPr="00202F0E">
              <w:rPr>
                <w:sz w:val="20"/>
                <w:szCs w:val="20"/>
              </w:rPr>
              <w:sym w:font="Wingdings" w:char="F0E0"/>
            </w:r>
            <w:r>
              <w:t>lo</w:t>
            </w:r>
          </w:p>
        </w:tc>
        <w:tc>
          <w:tcPr>
            <w:tcW w:w="1003" w:type="dxa"/>
          </w:tcPr>
          <w:p w14:paraId="5BD40329" w14:textId="77777777" w:rsidR="008E5D06" w:rsidRDefault="008E5D06" w:rsidP="00A41ADA">
            <w:pPr>
              <w:jc w:val="center"/>
            </w:pPr>
            <w:r>
              <w:t>1</w:t>
            </w:r>
          </w:p>
        </w:tc>
      </w:tr>
      <w:tr w:rsidR="008E5D06" w14:paraId="2CBD3C95" w14:textId="77777777" w:rsidTr="00A41ADA">
        <w:tc>
          <w:tcPr>
            <w:tcW w:w="1440" w:type="dxa"/>
          </w:tcPr>
          <w:p w14:paraId="217327D2" w14:textId="77777777" w:rsidR="008E5D06" w:rsidRDefault="008E5D06" w:rsidP="00A41ADA">
            <w:pPr>
              <w:jc w:val="center"/>
            </w:pPr>
            <w:r>
              <w:t>5</w:t>
            </w:r>
          </w:p>
        </w:tc>
        <w:tc>
          <w:tcPr>
            <w:tcW w:w="2677" w:type="dxa"/>
          </w:tcPr>
          <w:p w14:paraId="59CB73FC" w14:textId="77777777" w:rsidR="008E5D06" w:rsidRDefault="008E5D06" w:rsidP="00A41ADA">
            <w:pPr>
              <w:jc w:val="center"/>
            </w:pPr>
            <w:r>
              <w:t>Mode Memory</w:t>
            </w:r>
          </w:p>
        </w:tc>
        <w:tc>
          <w:tcPr>
            <w:tcW w:w="4590" w:type="dxa"/>
          </w:tcPr>
          <w:p w14:paraId="6D2D7C6F" w14:textId="77777777" w:rsidR="008E5D06" w:rsidRDefault="008E5D06" w:rsidP="00A41ADA">
            <w:pPr>
              <w:jc w:val="center"/>
            </w:pPr>
            <w:r>
              <w:t>1=disable, 2=enable</w:t>
            </w:r>
          </w:p>
        </w:tc>
        <w:tc>
          <w:tcPr>
            <w:tcW w:w="1003" w:type="dxa"/>
          </w:tcPr>
          <w:p w14:paraId="050BB221" w14:textId="77777777" w:rsidR="008E5D06" w:rsidRDefault="008E5D06" w:rsidP="00A41ADA">
            <w:pPr>
              <w:jc w:val="center"/>
            </w:pPr>
            <w:r>
              <w:t>1</w:t>
            </w:r>
          </w:p>
        </w:tc>
      </w:tr>
      <w:tr w:rsidR="008E5D06" w14:paraId="327877A4" w14:textId="77777777" w:rsidTr="00A41ADA">
        <w:tc>
          <w:tcPr>
            <w:tcW w:w="1440" w:type="dxa"/>
          </w:tcPr>
          <w:p w14:paraId="72C9FA7D" w14:textId="77777777" w:rsidR="008E5D06" w:rsidRDefault="008E5D06" w:rsidP="00A41ADA">
            <w:pPr>
              <w:jc w:val="center"/>
            </w:pPr>
            <w:r>
              <w:t>6</w:t>
            </w:r>
          </w:p>
        </w:tc>
        <w:tc>
          <w:tcPr>
            <w:tcW w:w="2677" w:type="dxa"/>
          </w:tcPr>
          <w:p w14:paraId="499B8FDC" w14:textId="77777777" w:rsidR="008E5D06" w:rsidRDefault="008E5D06" w:rsidP="00A41ADA">
            <w:pPr>
              <w:jc w:val="center"/>
            </w:pPr>
            <w:r>
              <w:t>Set Moonlight Level</w:t>
            </w:r>
          </w:p>
        </w:tc>
        <w:tc>
          <w:tcPr>
            <w:tcW w:w="4590" w:type="dxa"/>
          </w:tcPr>
          <w:p w14:paraId="6FEACDE6" w14:textId="77777777" w:rsidR="008E5D06" w:rsidRDefault="008E5D06" w:rsidP="00A41ADA">
            <w:pPr>
              <w:jc w:val="center"/>
            </w:pPr>
            <w:r>
              <w:t>1 - 7 (PWM value)</w:t>
            </w:r>
          </w:p>
        </w:tc>
        <w:tc>
          <w:tcPr>
            <w:tcW w:w="1003" w:type="dxa"/>
          </w:tcPr>
          <w:p w14:paraId="1DE9EEBD" w14:textId="77777777" w:rsidR="008E5D06" w:rsidRDefault="008E5D06" w:rsidP="00A41ADA">
            <w:pPr>
              <w:jc w:val="center"/>
            </w:pPr>
            <w:r>
              <w:t>3</w:t>
            </w:r>
          </w:p>
        </w:tc>
      </w:tr>
      <w:tr w:rsidR="008E5D06" w14:paraId="07C58E66" w14:textId="77777777" w:rsidTr="00A41ADA">
        <w:tc>
          <w:tcPr>
            <w:tcW w:w="1440" w:type="dxa"/>
          </w:tcPr>
          <w:p w14:paraId="5292A425" w14:textId="77777777" w:rsidR="008E5D06" w:rsidRDefault="008E5D06" w:rsidP="00A41ADA">
            <w:pPr>
              <w:jc w:val="center"/>
            </w:pPr>
            <w:r>
              <w:t>7</w:t>
            </w:r>
          </w:p>
        </w:tc>
        <w:tc>
          <w:tcPr>
            <w:tcW w:w="2677" w:type="dxa"/>
          </w:tcPr>
          <w:p w14:paraId="5EB009EA" w14:textId="77777777" w:rsidR="008E5D06" w:rsidRDefault="008E5D06" w:rsidP="00A41ADA">
            <w:pPr>
              <w:jc w:val="center"/>
            </w:pPr>
            <w:r>
              <w:t>Thermal/timed stepdown</w:t>
            </w:r>
          </w:p>
        </w:tc>
        <w:tc>
          <w:tcPr>
            <w:tcW w:w="4590" w:type="dxa"/>
          </w:tcPr>
          <w:p w14:paraId="2279341F" w14:textId="77777777" w:rsidR="008E5D06" w:rsidRDefault="008E5D06" w:rsidP="00A41ADA">
            <w:pPr>
              <w:jc w:val="center"/>
            </w:pPr>
            <w:r>
              <w:t>1=disable, 2= Temperature, 3=timed</w:t>
            </w:r>
          </w:p>
          <w:p w14:paraId="1ED14222" w14:textId="77777777" w:rsidR="008E5D06" w:rsidRDefault="008E5D06" w:rsidP="00A41ADA">
            <w:pPr>
              <w:jc w:val="center"/>
            </w:pPr>
            <w:r>
              <w:t>Timed: 1</w:t>
            </w:r>
            <w:r w:rsidRPr="00C95525">
              <w:rPr>
                <w:lang w:val="en"/>
              </w:rPr>
              <w:t xml:space="preserve">=60secs, </w:t>
            </w:r>
            <w:r>
              <w:rPr>
                <w:lang w:val="en"/>
              </w:rPr>
              <w:t>2</w:t>
            </w:r>
            <w:r w:rsidRPr="00C95525">
              <w:rPr>
                <w:lang w:val="en"/>
              </w:rPr>
              <w:t xml:space="preserve">=90secs, </w:t>
            </w:r>
            <w:r>
              <w:rPr>
                <w:lang w:val="en"/>
              </w:rPr>
              <w:t>3</w:t>
            </w:r>
            <w:r w:rsidRPr="00C95525">
              <w:rPr>
                <w:lang w:val="en"/>
              </w:rPr>
              <w:t xml:space="preserve">=2 mins, </w:t>
            </w:r>
            <w:r>
              <w:rPr>
                <w:lang w:val="en"/>
              </w:rPr>
              <w:t>4</w:t>
            </w:r>
            <w:r w:rsidRPr="00C95525">
              <w:rPr>
                <w:lang w:val="en"/>
              </w:rPr>
              <w:t xml:space="preserve">=3 mins, </w:t>
            </w:r>
            <w:r>
              <w:rPr>
                <w:lang w:val="en"/>
              </w:rPr>
              <w:t>5</w:t>
            </w:r>
            <w:r w:rsidRPr="00C95525">
              <w:rPr>
                <w:lang w:val="en"/>
              </w:rPr>
              <w:t xml:space="preserve">=5 mins, </w:t>
            </w:r>
            <w:r>
              <w:rPr>
                <w:lang w:val="en"/>
              </w:rPr>
              <w:t>6</w:t>
            </w:r>
            <w:r w:rsidRPr="00C95525">
              <w:rPr>
                <w:lang w:val="en"/>
              </w:rPr>
              <w:t>=</w:t>
            </w:r>
            <w:r>
              <w:rPr>
                <w:lang w:val="en"/>
              </w:rPr>
              <w:t>7</w:t>
            </w:r>
            <w:r w:rsidRPr="00C95525">
              <w:rPr>
                <w:lang w:val="en"/>
              </w:rPr>
              <w:t xml:space="preserve"> mins</w:t>
            </w:r>
          </w:p>
        </w:tc>
        <w:tc>
          <w:tcPr>
            <w:tcW w:w="1003" w:type="dxa"/>
          </w:tcPr>
          <w:p w14:paraId="5CE2E705" w14:textId="77777777" w:rsidR="008E5D06" w:rsidRDefault="008E5D06" w:rsidP="00A41ADA">
            <w:pPr>
              <w:jc w:val="center"/>
            </w:pPr>
            <w:r>
              <w:t>3-4</w:t>
            </w:r>
          </w:p>
        </w:tc>
      </w:tr>
      <w:tr w:rsidR="008E5D06" w14:paraId="32C11E60" w14:textId="77777777" w:rsidTr="00A41ADA">
        <w:tc>
          <w:tcPr>
            <w:tcW w:w="1440" w:type="dxa"/>
          </w:tcPr>
          <w:p w14:paraId="40F4A1E4" w14:textId="77777777" w:rsidR="008E5D06" w:rsidRDefault="008E5D06" w:rsidP="00A41ADA">
            <w:pPr>
              <w:jc w:val="center"/>
            </w:pPr>
            <w:r>
              <w:t>8</w:t>
            </w:r>
          </w:p>
        </w:tc>
        <w:tc>
          <w:tcPr>
            <w:tcW w:w="2677" w:type="dxa"/>
          </w:tcPr>
          <w:p w14:paraId="03F38292" w14:textId="77777777" w:rsidR="008E5D06" w:rsidRDefault="008E5D06" w:rsidP="00A41ADA">
            <w:pPr>
              <w:jc w:val="center"/>
            </w:pPr>
            <w:r>
              <w:t>Blinky mode</w:t>
            </w:r>
          </w:p>
        </w:tc>
        <w:tc>
          <w:tcPr>
            <w:tcW w:w="4590" w:type="dxa"/>
          </w:tcPr>
          <w:p w14:paraId="2FE4CD3E" w14:textId="77777777" w:rsidR="008E5D06" w:rsidRDefault="008E5D06" w:rsidP="00A41ADA">
            <w:pPr>
              <w:jc w:val="center"/>
            </w:pPr>
            <w:r>
              <w:t xml:space="preserve">1=disable, </w:t>
            </w:r>
            <w:r w:rsidRPr="00C95525">
              <w:rPr>
                <w:lang w:val="en"/>
              </w:rPr>
              <w:t>2=</w:t>
            </w:r>
            <w:r>
              <w:rPr>
                <w:lang w:val="en"/>
              </w:rPr>
              <w:t xml:space="preserve">one strobe, </w:t>
            </w:r>
            <w:r w:rsidRPr="00C95525">
              <w:rPr>
                <w:lang w:val="en"/>
              </w:rPr>
              <w:t>3=</w:t>
            </w:r>
            <w:r>
              <w:rPr>
                <w:lang w:val="en"/>
              </w:rPr>
              <w:t>all strobes/beacons</w:t>
            </w:r>
          </w:p>
        </w:tc>
        <w:tc>
          <w:tcPr>
            <w:tcW w:w="1003" w:type="dxa"/>
          </w:tcPr>
          <w:p w14:paraId="77A291D2" w14:textId="77777777" w:rsidR="008E5D06" w:rsidRDefault="008E5D06" w:rsidP="00A41ADA">
            <w:pPr>
              <w:jc w:val="center"/>
            </w:pPr>
            <w:r>
              <w:t>3</w:t>
            </w:r>
          </w:p>
        </w:tc>
      </w:tr>
    </w:tbl>
    <w:p w14:paraId="35B710BB" w14:textId="77777777" w:rsidR="008E5D06" w:rsidRPr="008E5D06" w:rsidRDefault="008E5D06" w:rsidP="008E5D06"/>
    <w:p w14:paraId="4B09B731" w14:textId="77777777" w:rsidR="008E5D06" w:rsidRPr="00302C65" w:rsidRDefault="008E5D06" w:rsidP="008E5D06">
      <w:pPr>
        <w:pStyle w:val="Heading2"/>
        <w:rPr>
          <w:b/>
          <w:color w:val="000000" w:themeColor="text1"/>
        </w:rPr>
      </w:pPr>
      <w:r w:rsidRPr="00302C65">
        <w:rPr>
          <w:b/>
          <w:color w:val="000000" w:themeColor="text1"/>
        </w:rPr>
        <w:t>Advanced Configuration UI Operation</w:t>
      </w:r>
    </w:p>
    <w:p w14:paraId="4EC5A3CC" w14:textId="6A1BC4A0" w:rsidR="008E5D06" w:rsidRDefault="00863213" w:rsidP="008E5D06">
      <w:r>
        <w:t>A</w:t>
      </w:r>
      <w:r w:rsidR="008E5D06">
        <w:t xml:space="preserve">ctivated from Battery Check mode by doing a </w:t>
      </w:r>
      <w:r>
        <w:rPr>
          <w:rFonts w:cstheme="minorHAnsi"/>
        </w:rPr>
        <w:t>press</w:t>
      </w:r>
      <w:r w:rsidR="008E5D06">
        <w:t>&amp;hold for at least 1.</w:t>
      </w:r>
      <w:r w:rsidR="00855BED">
        <w:t>2</w:t>
      </w:r>
      <w:r w:rsidR="008E5D06">
        <w:t xml:space="preserve"> seconds.</w:t>
      </w:r>
      <w:r>
        <w:t xml:space="preserve"> T</w:t>
      </w:r>
      <w:r w:rsidR="008E5D06">
        <w:t>he light blink</w:t>
      </w:r>
      <w:r>
        <w:t>s</w:t>
      </w:r>
      <w:r w:rsidR="008E5D06">
        <w:t xml:space="preserve"> </w:t>
      </w:r>
      <w:r>
        <w:t>twice</w:t>
      </w:r>
      <w:r w:rsidR="008E5D06">
        <w:t xml:space="preserve"> quickly, and once slowly. </w:t>
      </w:r>
      <w:r w:rsidR="001A56B4">
        <w:t>3</w:t>
      </w:r>
      <w:r w:rsidR="008E5D06">
        <w:t xml:space="preserve"> settings summarized below, and operates the same as the main configuration UI.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440"/>
        <w:gridCol w:w="2677"/>
        <w:gridCol w:w="4590"/>
        <w:gridCol w:w="1003"/>
      </w:tblGrid>
      <w:tr w:rsidR="008E5D06" w:rsidRPr="00842762" w14:paraId="117A61E0" w14:textId="77777777" w:rsidTr="00A41ADA">
        <w:tc>
          <w:tcPr>
            <w:tcW w:w="1440" w:type="dxa"/>
          </w:tcPr>
          <w:p w14:paraId="0F29B084" w14:textId="77777777" w:rsidR="008E5D06" w:rsidRPr="00842762" w:rsidRDefault="008E5D06" w:rsidP="00A41ADA">
            <w:pPr>
              <w:jc w:val="center"/>
              <w:rPr>
                <w:b/>
              </w:rPr>
            </w:pPr>
            <w:r>
              <w:rPr>
                <w:b/>
              </w:rPr>
              <w:t>Setting #</w:t>
            </w:r>
          </w:p>
        </w:tc>
        <w:tc>
          <w:tcPr>
            <w:tcW w:w="2677" w:type="dxa"/>
          </w:tcPr>
          <w:p w14:paraId="4D655E8A" w14:textId="77777777" w:rsidR="008E5D06" w:rsidRPr="00842762" w:rsidRDefault="008E5D06" w:rsidP="00A41ADA">
            <w:pPr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4590" w:type="dxa"/>
          </w:tcPr>
          <w:p w14:paraId="44E8C2E0" w14:textId="77777777" w:rsidR="008E5D06" w:rsidRPr="00842762" w:rsidRDefault="008E5D06" w:rsidP="00A41ADA">
            <w:pPr>
              <w:jc w:val="center"/>
              <w:rPr>
                <w:b/>
              </w:rPr>
            </w:pPr>
            <w:r>
              <w:rPr>
                <w:b/>
              </w:rPr>
              <w:t>Clicks</w:t>
            </w:r>
          </w:p>
        </w:tc>
        <w:tc>
          <w:tcPr>
            <w:tcW w:w="1003" w:type="dxa"/>
          </w:tcPr>
          <w:p w14:paraId="3088F70C" w14:textId="77777777" w:rsidR="008E5D06" w:rsidRPr="00842762" w:rsidRDefault="008E5D06" w:rsidP="00A41ADA">
            <w:pPr>
              <w:jc w:val="center"/>
              <w:rPr>
                <w:b/>
              </w:rPr>
            </w:pPr>
            <w:r>
              <w:rPr>
                <w:b/>
              </w:rPr>
              <w:t>Defaults</w:t>
            </w:r>
          </w:p>
        </w:tc>
      </w:tr>
      <w:tr w:rsidR="008E5D06" w14:paraId="7A4BBF60" w14:textId="77777777" w:rsidTr="00A41ADA">
        <w:tc>
          <w:tcPr>
            <w:tcW w:w="1440" w:type="dxa"/>
          </w:tcPr>
          <w:p w14:paraId="1F09920A" w14:textId="77777777" w:rsidR="008E5D06" w:rsidRDefault="008E5D06" w:rsidP="00A41ADA">
            <w:pPr>
              <w:jc w:val="center"/>
            </w:pPr>
            <w:r>
              <w:t>1</w:t>
            </w:r>
          </w:p>
        </w:tc>
        <w:tc>
          <w:tcPr>
            <w:tcW w:w="2677" w:type="dxa"/>
          </w:tcPr>
          <w:p w14:paraId="4D343DEF" w14:textId="77777777" w:rsidR="008E5D06" w:rsidRDefault="008E5D06" w:rsidP="00A41ADA">
            <w:pPr>
              <w:jc w:val="center"/>
            </w:pPr>
            <w:r>
              <w:t>Locator LED feature</w:t>
            </w:r>
          </w:p>
        </w:tc>
        <w:tc>
          <w:tcPr>
            <w:tcW w:w="4590" w:type="dxa"/>
          </w:tcPr>
          <w:p w14:paraId="6838CB6B" w14:textId="77777777" w:rsidR="008E5D06" w:rsidRDefault="008E5D06" w:rsidP="00A41ADA">
            <w:pPr>
              <w:jc w:val="center"/>
            </w:pPr>
            <w:r>
              <w:t>1=disable, 2=enable</w:t>
            </w:r>
          </w:p>
        </w:tc>
        <w:tc>
          <w:tcPr>
            <w:tcW w:w="1003" w:type="dxa"/>
          </w:tcPr>
          <w:p w14:paraId="65E0C0A7" w14:textId="77777777" w:rsidR="008E5D06" w:rsidRDefault="008E5D06" w:rsidP="00A41ADA">
            <w:pPr>
              <w:jc w:val="center"/>
            </w:pPr>
            <w:r>
              <w:t>2</w:t>
            </w:r>
          </w:p>
        </w:tc>
      </w:tr>
      <w:tr w:rsidR="008E5D06" w14:paraId="44CD12F5" w14:textId="77777777" w:rsidTr="00A41ADA">
        <w:tc>
          <w:tcPr>
            <w:tcW w:w="1440" w:type="dxa"/>
          </w:tcPr>
          <w:p w14:paraId="46F9B79E" w14:textId="77777777" w:rsidR="008E5D06" w:rsidRDefault="008E5D06" w:rsidP="00A41ADA">
            <w:pPr>
              <w:jc w:val="center"/>
            </w:pPr>
            <w:r>
              <w:t>2</w:t>
            </w:r>
          </w:p>
        </w:tc>
        <w:tc>
          <w:tcPr>
            <w:tcW w:w="2677" w:type="dxa"/>
          </w:tcPr>
          <w:p w14:paraId="7505F80B" w14:textId="77777777" w:rsidR="008E5D06" w:rsidRDefault="008E5D06" w:rsidP="00A41ADA">
            <w:pPr>
              <w:jc w:val="center"/>
            </w:pPr>
            <w:r>
              <w:t>Battery level Indicator LED Only</w:t>
            </w:r>
          </w:p>
        </w:tc>
        <w:tc>
          <w:tcPr>
            <w:tcW w:w="4590" w:type="dxa"/>
          </w:tcPr>
          <w:p w14:paraId="0109C16D" w14:textId="77777777" w:rsidR="008E5D06" w:rsidRDefault="008E5D06" w:rsidP="00A41ADA">
            <w:pPr>
              <w:jc w:val="center"/>
            </w:pPr>
            <w:r>
              <w:t>1=disable, 2=enable</w:t>
            </w:r>
          </w:p>
        </w:tc>
        <w:tc>
          <w:tcPr>
            <w:tcW w:w="1003" w:type="dxa"/>
          </w:tcPr>
          <w:p w14:paraId="6E4E16C9" w14:textId="77777777" w:rsidR="008E5D06" w:rsidRDefault="008E5D06" w:rsidP="00A41ADA">
            <w:pPr>
              <w:jc w:val="center"/>
            </w:pPr>
            <w:r>
              <w:t>1</w:t>
            </w:r>
          </w:p>
        </w:tc>
      </w:tr>
      <w:tr w:rsidR="008E5D06" w14:paraId="447B9F6B" w14:textId="77777777" w:rsidTr="00A41ADA">
        <w:tc>
          <w:tcPr>
            <w:tcW w:w="1440" w:type="dxa"/>
          </w:tcPr>
          <w:p w14:paraId="0A5D22A4" w14:textId="77777777" w:rsidR="008E5D06" w:rsidRDefault="008E5D06" w:rsidP="00A41ADA">
            <w:pPr>
              <w:jc w:val="center"/>
            </w:pPr>
            <w:r>
              <w:t>3</w:t>
            </w:r>
          </w:p>
        </w:tc>
        <w:tc>
          <w:tcPr>
            <w:tcW w:w="2677" w:type="dxa"/>
          </w:tcPr>
          <w:p w14:paraId="320694B1" w14:textId="77777777" w:rsidR="008E5D06" w:rsidRDefault="008E5D06" w:rsidP="00A41ADA">
            <w:pPr>
              <w:tabs>
                <w:tab w:val="left" w:pos="664"/>
                <w:tab w:val="center" w:pos="1377"/>
              </w:tabs>
              <w:jc w:val="center"/>
            </w:pPr>
            <w:r>
              <w:t>Indicator LED Enable</w:t>
            </w:r>
          </w:p>
        </w:tc>
        <w:tc>
          <w:tcPr>
            <w:tcW w:w="4590" w:type="dxa"/>
          </w:tcPr>
          <w:p w14:paraId="41831D19" w14:textId="77777777" w:rsidR="008E5D06" w:rsidRDefault="008E5D06" w:rsidP="00A41ADA">
            <w:pPr>
              <w:jc w:val="center"/>
            </w:pPr>
            <w:r>
              <w:t>1=disable, 2=enable</w:t>
            </w:r>
          </w:p>
        </w:tc>
        <w:tc>
          <w:tcPr>
            <w:tcW w:w="1003" w:type="dxa"/>
          </w:tcPr>
          <w:p w14:paraId="5E0016E8" w14:textId="77777777" w:rsidR="008E5D06" w:rsidRDefault="008E5D06" w:rsidP="00A41ADA">
            <w:pPr>
              <w:jc w:val="center"/>
            </w:pPr>
            <w:r>
              <w:t>2</w:t>
            </w:r>
          </w:p>
        </w:tc>
      </w:tr>
    </w:tbl>
    <w:p w14:paraId="559F9D3E" w14:textId="77777777" w:rsidR="008E5D06" w:rsidRDefault="008E5D06"/>
    <w:sectPr w:rsidR="008E5D06" w:rsidSect="00BC7E53">
      <w:footerReference w:type="default" r:id="rId8"/>
      <w:pgSz w:w="12240" w:h="15840"/>
      <w:pgMar w:top="432" w:right="576" w:bottom="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A9017B" w14:textId="77777777" w:rsidR="006C755C" w:rsidRDefault="006C755C" w:rsidP="00667FF9">
      <w:pPr>
        <w:spacing w:after="0" w:line="240" w:lineRule="auto"/>
      </w:pPr>
      <w:r>
        <w:separator/>
      </w:r>
    </w:p>
  </w:endnote>
  <w:endnote w:type="continuationSeparator" w:id="0">
    <w:p w14:paraId="0C52C8C2" w14:textId="77777777" w:rsidR="006C755C" w:rsidRDefault="006C755C" w:rsidP="00667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59E26" w14:textId="2721F2CF" w:rsidR="00464238" w:rsidRDefault="00EB7788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  <w:noProof/>
      </w:rPr>
    </w:pPr>
    <w:r>
      <w:rPr>
        <w:rFonts w:asciiTheme="majorHAnsi" w:hAnsiTheme="majorHAnsi"/>
      </w:rPr>
      <w:t>NarsilM</w:t>
    </w:r>
    <w:r w:rsidR="00DE07CF">
      <w:rPr>
        <w:rFonts w:asciiTheme="majorHAnsi" w:hAnsiTheme="majorHAnsi"/>
      </w:rPr>
      <w:t xml:space="preserve"> Reference - v1</w:t>
    </w:r>
    <w:r>
      <w:rPr>
        <w:rFonts w:asciiTheme="majorHAnsi" w:hAnsiTheme="majorHAnsi"/>
      </w:rPr>
      <w:t>.0.</w:t>
    </w:r>
    <w:ins w:id="16" w:author="Tom Elfers" w:date="2017-05-28T17:08:00Z">
      <w:r w:rsidR="001F5B31">
        <w:rPr>
          <w:rFonts w:asciiTheme="majorHAnsi" w:hAnsiTheme="majorHAnsi"/>
        </w:rPr>
        <w:t>1</w:t>
      </w:r>
    </w:ins>
    <w:r w:rsidR="00DE07CF">
      <w:rPr>
        <w:rFonts w:asciiTheme="majorHAnsi" w:hAnsiTheme="majorHAnsi"/>
      </w:rPr>
      <w:t xml:space="preserve"> </w:t>
    </w:r>
    <w:r w:rsidR="00667FF9">
      <w:rPr>
        <w:rFonts w:asciiTheme="majorHAnsi" w:hAnsiTheme="majorHAnsi"/>
      </w:rPr>
      <w:ptab w:relativeTo="margin" w:alignment="right" w:leader="none"/>
    </w:r>
    <w:r w:rsidR="00667FF9">
      <w:rPr>
        <w:rFonts w:asciiTheme="majorHAnsi" w:hAnsiTheme="majorHAnsi"/>
      </w:rPr>
      <w:t xml:space="preserve">Page </w:t>
    </w:r>
    <w:r w:rsidR="00667FF9">
      <w:fldChar w:fldCharType="begin"/>
    </w:r>
    <w:r w:rsidR="00667FF9">
      <w:instrText xml:space="preserve"> PAGE   \* MERGEFORMAT </w:instrText>
    </w:r>
    <w:r w:rsidR="00667FF9">
      <w:fldChar w:fldCharType="separate"/>
    </w:r>
    <w:r w:rsidR="00BC23DF" w:rsidRPr="00BC23DF">
      <w:rPr>
        <w:rFonts w:asciiTheme="majorHAnsi" w:hAnsiTheme="majorHAnsi"/>
        <w:noProof/>
      </w:rPr>
      <w:t>1</w:t>
    </w:r>
    <w:r w:rsidR="00667FF9">
      <w:rPr>
        <w:rFonts w:asciiTheme="majorHAnsi" w:hAnsiTheme="majorHAnsi"/>
        <w:noProof/>
      </w:rPr>
      <w:fldChar w:fldCharType="end"/>
    </w:r>
    <w:r w:rsidR="00667FF9">
      <w:rPr>
        <w:rFonts w:asciiTheme="majorHAnsi" w:hAnsiTheme="majorHAnsi"/>
        <w:noProof/>
      </w:rPr>
      <w:t xml:space="preserve"> of </w:t>
    </w:r>
    <w:r w:rsidR="00667FF9">
      <w:rPr>
        <w:rFonts w:asciiTheme="majorHAnsi" w:hAnsiTheme="majorHAnsi"/>
        <w:noProof/>
      </w:rPr>
      <w:fldChar w:fldCharType="begin"/>
    </w:r>
    <w:r w:rsidR="00667FF9">
      <w:rPr>
        <w:rFonts w:asciiTheme="majorHAnsi" w:hAnsiTheme="majorHAnsi"/>
        <w:noProof/>
      </w:rPr>
      <w:instrText xml:space="preserve"> NUMPAGES   \* MERGEFORMAT </w:instrText>
    </w:r>
    <w:r w:rsidR="00667FF9">
      <w:rPr>
        <w:rFonts w:asciiTheme="majorHAnsi" w:hAnsiTheme="majorHAnsi"/>
        <w:noProof/>
      </w:rPr>
      <w:fldChar w:fldCharType="separate"/>
    </w:r>
    <w:r w:rsidR="00BC23DF">
      <w:rPr>
        <w:rFonts w:asciiTheme="majorHAnsi" w:hAnsiTheme="majorHAnsi"/>
        <w:noProof/>
      </w:rPr>
      <w:t>2</w:t>
    </w:r>
    <w:r w:rsidR="00667FF9"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3BB98B" w14:textId="77777777" w:rsidR="006C755C" w:rsidRDefault="006C755C" w:rsidP="00667FF9">
      <w:pPr>
        <w:spacing w:after="0" w:line="240" w:lineRule="auto"/>
      </w:pPr>
      <w:r>
        <w:separator/>
      </w:r>
    </w:p>
  </w:footnote>
  <w:footnote w:type="continuationSeparator" w:id="0">
    <w:p w14:paraId="2B61916C" w14:textId="77777777" w:rsidR="006C755C" w:rsidRDefault="006C755C" w:rsidP="00667F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61385"/>
    <w:multiLevelType w:val="hybridMultilevel"/>
    <w:tmpl w:val="385C7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2534C"/>
    <w:multiLevelType w:val="hybridMultilevel"/>
    <w:tmpl w:val="1FD4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6391A"/>
    <w:multiLevelType w:val="hybridMultilevel"/>
    <w:tmpl w:val="B95CA9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21EA3"/>
    <w:multiLevelType w:val="hybridMultilevel"/>
    <w:tmpl w:val="FB5EE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24C7B"/>
    <w:multiLevelType w:val="hybridMultilevel"/>
    <w:tmpl w:val="82FEC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66EAB"/>
    <w:multiLevelType w:val="hybridMultilevel"/>
    <w:tmpl w:val="E8407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1065B"/>
    <w:multiLevelType w:val="hybridMultilevel"/>
    <w:tmpl w:val="1232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F56F8"/>
    <w:multiLevelType w:val="multilevel"/>
    <w:tmpl w:val="6EE8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17CD7"/>
    <w:multiLevelType w:val="hybridMultilevel"/>
    <w:tmpl w:val="3ADC6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17C9A"/>
    <w:multiLevelType w:val="hybridMultilevel"/>
    <w:tmpl w:val="3600F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64309"/>
    <w:multiLevelType w:val="hybridMultilevel"/>
    <w:tmpl w:val="C51409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35E3B36"/>
    <w:multiLevelType w:val="multilevel"/>
    <w:tmpl w:val="B23C4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215C0B"/>
    <w:multiLevelType w:val="hybridMultilevel"/>
    <w:tmpl w:val="2A4C2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4F509A"/>
    <w:multiLevelType w:val="multilevel"/>
    <w:tmpl w:val="E2CC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FF47E4"/>
    <w:multiLevelType w:val="hybridMultilevel"/>
    <w:tmpl w:val="6B24D8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81237D"/>
    <w:multiLevelType w:val="hybridMultilevel"/>
    <w:tmpl w:val="4698B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887273"/>
    <w:multiLevelType w:val="hybridMultilevel"/>
    <w:tmpl w:val="E726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96274"/>
    <w:multiLevelType w:val="hybridMultilevel"/>
    <w:tmpl w:val="7C4AC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75FD5"/>
    <w:multiLevelType w:val="hybridMultilevel"/>
    <w:tmpl w:val="D85600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5A3184"/>
    <w:multiLevelType w:val="hybridMultilevel"/>
    <w:tmpl w:val="BD504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374064B"/>
    <w:multiLevelType w:val="hybridMultilevel"/>
    <w:tmpl w:val="344A7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452DC7"/>
    <w:multiLevelType w:val="multilevel"/>
    <w:tmpl w:val="D7D21802"/>
    <w:lvl w:ilvl="0">
      <w:start w:val="1"/>
      <w:numFmt w:val="bullet"/>
      <w:lvlText w:val=""/>
      <w:lvlJc w:val="left"/>
      <w:pPr>
        <w:tabs>
          <w:tab w:val="num" w:pos="-2880"/>
        </w:tabs>
        <w:ind w:left="-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2160"/>
        </w:tabs>
        <w:ind w:left="-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1440"/>
        </w:tabs>
        <w:ind w:left="-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13"/>
  </w:num>
  <w:num w:numId="4">
    <w:abstractNumId w:val="18"/>
  </w:num>
  <w:num w:numId="5">
    <w:abstractNumId w:val="5"/>
  </w:num>
  <w:num w:numId="6">
    <w:abstractNumId w:val="9"/>
  </w:num>
  <w:num w:numId="7">
    <w:abstractNumId w:val="21"/>
  </w:num>
  <w:num w:numId="8">
    <w:abstractNumId w:val="6"/>
  </w:num>
  <w:num w:numId="9">
    <w:abstractNumId w:val="12"/>
  </w:num>
  <w:num w:numId="10">
    <w:abstractNumId w:val="1"/>
  </w:num>
  <w:num w:numId="11">
    <w:abstractNumId w:val="4"/>
  </w:num>
  <w:num w:numId="12">
    <w:abstractNumId w:val="20"/>
  </w:num>
  <w:num w:numId="13">
    <w:abstractNumId w:val="10"/>
  </w:num>
  <w:num w:numId="14">
    <w:abstractNumId w:val="0"/>
  </w:num>
  <w:num w:numId="15">
    <w:abstractNumId w:val="14"/>
  </w:num>
  <w:num w:numId="16">
    <w:abstractNumId w:val="16"/>
  </w:num>
  <w:num w:numId="17">
    <w:abstractNumId w:val="8"/>
  </w:num>
  <w:num w:numId="18">
    <w:abstractNumId w:val="17"/>
  </w:num>
  <w:num w:numId="19">
    <w:abstractNumId w:val="2"/>
  </w:num>
  <w:num w:numId="20">
    <w:abstractNumId w:val="19"/>
  </w:num>
  <w:num w:numId="21">
    <w:abstractNumId w:val="3"/>
  </w:num>
  <w:num w:numId="22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om Elfers">
    <w15:presenceInfo w15:providerId="Windows Live" w15:userId="c9b937cd51c8fc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762"/>
    <w:rsid w:val="00043C18"/>
    <w:rsid w:val="00052FC7"/>
    <w:rsid w:val="000533C7"/>
    <w:rsid w:val="0008004F"/>
    <w:rsid w:val="00083799"/>
    <w:rsid w:val="00086529"/>
    <w:rsid w:val="00090364"/>
    <w:rsid w:val="000941DC"/>
    <w:rsid w:val="000A274E"/>
    <w:rsid w:val="000B17AD"/>
    <w:rsid w:val="000B69AD"/>
    <w:rsid w:val="000C27C5"/>
    <w:rsid w:val="000E1BF2"/>
    <w:rsid w:val="00101B84"/>
    <w:rsid w:val="00130838"/>
    <w:rsid w:val="00141C0B"/>
    <w:rsid w:val="00151E45"/>
    <w:rsid w:val="00154A18"/>
    <w:rsid w:val="00170165"/>
    <w:rsid w:val="0017399C"/>
    <w:rsid w:val="00174ACE"/>
    <w:rsid w:val="00181896"/>
    <w:rsid w:val="0018374E"/>
    <w:rsid w:val="00185C51"/>
    <w:rsid w:val="001A47D8"/>
    <w:rsid w:val="001A56B4"/>
    <w:rsid w:val="001A7566"/>
    <w:rsid w:val="001E6AF2"/>
    <w:rsid w:val="001F5B31"/>
    <w:rsid w:val="002016E9"/>
    <w:rsid w:val="002018C6"/>
    <w:rsid w:val="00202F0E"/>
    <w:rsid w:val="00231CCE"/>
    <w:rsid w:val="00241AF5"/>
    <w:rsid w:val="00260A44"/>
    <w:rsid w:val="002A7CA9"/>
    <w:rsid w:val="002B7B29"/>
    <w:rsid w:val="002C0774"/>
    <w:rsid w:val="002C1D69"/>
    <w:rsid w:val="002C2FEB"/>
    <w:rsid w:val="002D304B"/>
    <w:rsid w:val="002E4CBD"/>
    <w:rsid w:val="0030239E"/>
    <w:rsid w:val="00302C65"/>
    <w:rsid w:val="00312156"/>
    <w:rsid w:val="00314ECB"/>
    <w:rsid w:val="00316730"/>
    <w:rsid w:val="0032075E"/>
    <w:rsid w:val="0033093A"/>
    <w:rsid w:val="00335BA8"/>
    <w:rsid w:val="003369B6"/>
    <w:rsid w:val="0034458A"/>
    <w:rsid w:val="00352DCB"/>
    <w:rsid w:val="003A602F"/>
    <w:rsid w:val="003B1F1E"/>
    <w:rsid w:val="003B24FA"/>
    <w:rsid w:val="003B71E4"/>
    <w:rsid w:val="003E3D75"/>
    <w:rsid w:val="003F45F1"/>
    <w:rsid w:val="0040039B"/>
    <w:rsid w:val="00411B84"/>
    <w:rsid w:val="00420A5D"/>
    <w:rsid w:val="00424422"/>
    <w:rsid w:val="00434BDE"/>
    <w:rsid w:val="00464238"/>
    <w:rsid w:val="0047467D"/>
    <w:rsid w:val="00486D82"/>
    <w:rsid w:val="004A6375"/>
    <w:rsid w:val="004A7B58"/>
    <w:rsid w:val="004D3A62"/>
    <w:rsid w:val="004E1B49"/>
    <w:rsid w:val="004F1004"/>
    <w:rsid w:val="0050140B"/>
    <w:rsid w:val="005030E4"/>
    <w:rsid w:val="0052574E"/>
    <w:rsid w:val="0053703F"/>
    <w:rsid w:val="00541F48"/>
    <w:rsid w:val="005470FA"/>
    <w:rsid w:val="00555530"/>
    <w:rsid w:val="00562AFD"/>
    <w:rsid w:val="00594EFF"/>
    <w:rsid w:val="005E4CEA"/>
    <w:rsid w:val="005E7B6B"/>
    <w:rsid w:val="00604BCA"/>
    <w:rsid w:val="00624B0C"/>
    <w:rsid w:val="006276DF"/>
    <w:rsid w:val="00661F73"/>
    <w:rsid w:val="00667FF9"/>
    <w:rsid w:val="00686437"/>
    <w:rsid w:val="00693353"/>
    <w:rsid w:val="006C5092"/>
    <w:rsid w:val="006C755C"/>
    <w:rsid w:val="006D1336"/>
    <w:rsid w:val="006E6269"/>
    <w:rsid w:val="006F0822"/>
    <w:rsid w:val="006F2692"/>
    <w:rsid w:val="006F5A66"/>
    <w:rsid w:val="007005D2"/>
    <w:rsid w:val="00717A0A"/>
    <w:rsid w:val="00723B0B"/>
    <w:rsid w:val="00780657"/>
    <w:rsid w:val="00795E29"/>
    <w:rsid w:val="007A3C9E"/>
    <w:rsid w:val="007B167F"/>
    <w:rsid w:val="007C6F6E"/>
    <w:rsid w:val="008105B2"/>
    <w:rsid w:val="00811F24"/>
    <w:rsid w:val="00815297"/>
    <w:rsid w:val="008243B0"/>
    <w:rsid w:val="00842762"/>
    <w:rsid w:val="00847478"/>
    <w:rsid w:val="00851923"/>
    <w:rsid w:val="00853FA9"/>
    <w:rsid w:val="0085556A"/>
    <w:rsid w:val="00855BED"/>
    <w:rsid w:val="00863213"/>
    <w:rsid w:val="00872BF0"/>
    <w:rsid w:val="008A4723"/>
    <w:rsid w:val="008B2C01"/>
    <w:rsid w:val="008B6698"/>
    <w:rsid w:val="008C6CEF"/>
    <w:rsid w:val="008E3C62"/>
    <w:rsid w:val="008E5D06"/>
    <w:rsid w:val="009311A1"/>
    <w:rsid w:val="00935E38"/>
    <w:rsid w:val="0094363A"/>
    <w:rsid w:val="009524FD"/>
    <w:rsid w:val="00961CFB"/>
    <w:rsid w:val="009637C3"/>
    <w:rsid w:val="00964A88"/>
    <w:rsid w:val="00983CFF"/>
    <w:rsid w:val="009B046A"/>
    <w:rsid w:val="009B678B"/>
    <w:rsid w:val="009C0ACA"/>
    <w:rsid w:val="009C0B2A"/>
    <w:rsid w:val="009C596C"/>
    <w:rsid w:val="009D7DC1"/>
    <w:rsid w:val="009E01CB"/>
    <w:rsid w:val="009F55D7"/>
    <w:rsid w:val="00A04C13"/>
    <w:rsid w:val="00A05FFC"/>
    <w:rsid w:val="00A06EF1"/>
    <w:rsid w:val="00A10D45"/>
    <w:rsid w:val="00A1396E"/>
    <w:rsid w:val="00A22615"/>
    <w:rsid w:val="00A268BD"/>
    <w:rsid w:val="00A27F3F"/>
    <w:rsid w:val="00A32E30"/>
    <w:rsid w:val="00A33B5A"/>
    <w:rsid w:val="00A3699C"/>
    <w:rsid w:val="00A43161"/>
    <w:rsid w:val="00A504D2"/>
    <w:rsid w:val="00A67384"/>
    <w:rsid w:val="00A7152E"/>
    <w:rsid w:val="00A715F4"/>
    <w:rsid w:val="00A836CB"/>
    <w:rsid w:val="00A904E8"/>
    <w:rsid w:val="00AA3D3C"/>
    <w:rsid w:val="00AA5373"/>
    <w:rsid w:val="00AD1C46"/>
    <w:rsid w:val="00B14924"/>
    <w:rsid w:val="00B36404"/>
    <w:rsid w:val="00B40687"/>
    <w:rsid w:val="00B41E87"/>
    <w:rsid w:val="00B53165"/>
    <w:rsid w:val="00B575D9"/>
    <w:rsid w:val="00B5763B"/>
    <w:rsid w:val="00B600DB"/>
    <w:rsid w:val="00B73008"/>
    <w:rsid w:val="00B76645"/>
    <w:rsid w:val="00BA020B"/>
    <w:rsid w:val="00BA0C3F"/>
    <w:rsid w:val="00BA0CCE"/>
    <w:rsid w:val="00BA3B7D"/>
    <w:rsid w:val="00BC23DF"/>
    <w:rsid w:val="00BC7E53"/>
    <w:rsid w:val="00BF2BEB"/>
    <w:rsid w:val="00C2116D"/>
    <w:rsid w:val="00C23A43"/>
    <w:rsid w:val="00C95525"/>
    <w:rsid w:val="00CA6B38"/>
    <w:rsid w:val="00CC2CFE"/>
    <w:rsid w:val="00CC4D5F"/>
    <w:rsid w:val="00CC68B4"/>
    <w:rsid w:val="00CE0BB1"/>
    <w:rsid w:val="00CE1161"/>
    <w:rsid w:val="00CE1DEA"/>
    <w:rsid w:val="00CE4C7B"/>
    <w:rsid w:val="00CF1DFB"/>
    <w:rsid w:val="00CF7DFF"/>
    <w:rsid w:val="00D1109E"/>
    <w:rsid w:val="00D34D1D"/>
    <w:rsid w:val="00D51DA6"/>
    <w:rsid w:val="00D60AA1"/>
    <w:rsid w:val="00D60EC0"/>
    <w:rsid w:val="00D67C2C"/>
    <w:rsid w:val="00D81D57"/>
    <w:rsid w:val="00D85228"/>
    <w:rsid w:val="00D960F2"/>
    <w:rsid w:val="00DA53B2"/>
    <w:rsid w:val="00DC314A"/>
    <w:rsid w:val="00DD0E07"/>
    <w:rsid w:val="00DE07CF"/>
    <w:rsid w:val="00DE091D"/>
    <w:rsid w:val="00DE1A1F"/>
    <w:rsid w:val="00DF40CB"/>
    <w:rsid w:val="00E00150"/>
    <w:rsid w:val="00E23739"/>
    <w:rsid w:val="00E37DB0"/>
    <w:rsid w:val="00E43589"/>
    <w:rsid w:val="00E63837"/>
    <w:rsid w:val="00EA5D6E"/>
    <w:rsid w:val="00EB7788"/>
    <w:rsid w:val="00EC254F"/>
    <w:rsid w:val="00EF1687"/>
    <w:rsid w:val="00EF22BA"/>
    <w:rsid w:val="00EF582E"/>
    <w:rsid w:val="00F03C49"/>
    <w:rsid w:val="00F24756"/>
    <w:rsid w:val="00F51C2A"/>
    <w:rsid w:val="00F6406C"/>
    <w:rsid w:val="00F75603"/>
    <w:rsid w:val="00F80B24"/>
    <w:rsid w:val="00F865C8"/>
    <w:rsid w:val="00FA6E66"/>
    <w:rsid w:val="00FF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0A12"/>
  <w15:docId w15:val="{EDDC43CB-355D-446C-AF19-A42FC741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A47D8"/>
  </w:style>
  <w:style w:type="paragraph" w:styleId="Heading1">
    <w:name w:val="heading 1"/>
    <w:basedOn w:val="Normal"/>
    <w:next w:val="Normal"/>
    <w:link w:val="Heading1Char"/>
    <w:uiPriority w:val="9"/>
    <w:qFormat/>
    <w:rsid w:val="00C95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1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14E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4ECB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955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552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003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17A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7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FF9"/>
  </w:style>
  <w:style w:type="paragraph" w:styleId="Footer">
    <w:name w:val="footer"/>
    <w:basedOn w:val="Normal"/>
    <w:link w:val="FooterChar"/>
    <w:uiPriority w:val="99"/>
    <w:unhideWhenUsed/>
    <w:rsid w:val="00667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FF9"/>
  </w:style>
  <w:style w:type="paragraph" w:styleId="BalloonText">
    <w:name w:val="Balloon Text"/>
    <w:basedOn w:val="Normal"/>
    <w:link w:val="BalloonTextChar"/>
    <w:uiPriority w:val="99"/>
    <w:semiHidden/>
    <w:unhideWhenUsed/>
    <w:rsid w:val="00434BDE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BDE"/>
    <w:rPr>
      <w:rFonts w:ascii="Arial" w:hAnsi="Arial" w:cs="Arial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01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211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1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1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1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1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3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5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4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87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00842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single" w:sz="12" w:space="0" w:color="91CDF5"/>
                                        <w:left w:val="single" w:sz="12" w:space="0" w:color="91CDF5"/>
                                        <w:bottom w:val="single" w:sz="12" w:space="0" w:color="91CDF5"/>
                                        <w:right w:val="single" w:sz="12" w:space="0" w:color="91CDF5"/>
                                      </w:divBdr>
                                      <w:divsChild>
                                        <w:div w:id="166724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668927">
                                              <w:marLeft w:val="22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91CDF5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07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1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4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0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82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1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91377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single" w:sz="12" w:space="0" w:color="91CDF5"/>
                                        <w:left w:val="single" w:sz="12" w:space="0" w:color="91CDF5"/>
                                        <w:bottom w:val="single" w:sz="12" w:space="0" w:color="91CDF5"/>
                                        <w:right w:val="single" w:sz="12" w:space="0" w:color="91CDF5"/>
                                      </w:divBdr>
                                      <w:divsChild>
                                        <w:div w:id="152332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878678">
                                              <w:marLeft w:val="22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91CDF5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19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270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299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62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216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8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687AF-3A2E-4C76-8ABF-5D3F364CC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ElfHome</dc:creator>
  <cp:lastModifiedBy>Tom Elfers</cp:lastModifiedBy>
  <cp:revision>3</cp:revision>
  <cp:lastPrinted>2017-05-28T21:36:00Z</cp:lastPrinted>
  <dcterms:created xsi:type="dcterms:W3CDTF">2017-05-28T21:35:00Z</dcterms:created>
  <dcterms:modified xsi:type="dcterms:W3CDTF">2017-05-28T21:48:00Z</dcterms:modified>
</cp:coreProperties>
</file>